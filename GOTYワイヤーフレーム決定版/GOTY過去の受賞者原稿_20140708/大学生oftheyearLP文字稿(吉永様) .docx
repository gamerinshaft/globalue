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CFC" w:rsidRPr="00C60F2F" w:rsidRDefault="00C80CFC">
      <w:pPr>
        <w:rPr>
          <w:b/>
          <w:color w:val="000000" w:themeColor="text1"/>
        </w:rPr>
      </w:pPr>
      <w:r w:rsidRPr="00C60F2F">
        <w:rPr>
          <w:rFonts w:hint="eastAsia"/>
          <w:b/>
          <w:color w:val="000000" w:themeColor="text1"/>
        </w:rPr>
        <w:t>夢へ一歩近づけました。</w:t>
      </w:r>
    </w:p>
    <w:p w:rsidR="00C80CFC" w:rsidRPr="00C60F2F" w:rsidRDefault="00C80CFC">
      <w:pPr>
        <w:rPr>
          <w:color w:val="000000" w:themeColor="text1"/>
        </w:rPr>
      </w:pPr>
    </w:p>
    <w:p w:rsidR="005E3B37" w:rsidRPr="00C60F2F" w:rsidRDefault="00142A8C">
      <w:pPr>
        <w:rPr>
          <w:color w:val="000000" w:themeColor="text1"/>
        </w:rPr>
      </w:pPr>
      <w:r w:rsidRPr="00C60F2F">
        <w:rPr>
          <w:rFonts w:hint="eastAsia"/>
          <w:color w:val="000000" w:themeColor="text1"/>
        </w:rPr>
        <w:t>大学生</w:t>
      </w:r>
      <w:r w:rsidRPr="00C60F2F">
        <w:rPr>
          <w:rFonts w:hint="eastAsia"/>
          <w:color w:val="000000" w:themeColor="text1"/>
        </w:rPr>
        <w:t xml:space="preserve">oftheyear2012 </w:t>
      </w:r>
      <w:r w:rsidRPr="00C60F2F">
        <w:rPr>
          <w:rFonts w:hint="eastAsia"/>
          <w:color w:val="000000" w:themeColor="text1"/>
        </w:rPr>
        <w:t>グランプリ</w:t>
      </w:r>
    </w:p>
    <w:p w:rsidR="00142A8C" w:rsidRPr="00C60F2F" w:rsidRDefault="00142A8C">
      <w:pPr>
        <w:rPr>
          <w:color w:val="000000" w:themeColor="text1"/>
        </w:rPr>
      </w:pPr>
      <w:r w:rsidRPr="00C60F2F">
        <w:rPr>
          <w:rFonts w:hint="eastAsia"/>
          <w:color w:val="000000" w:themeColor="text1"/>
        </w:rPr>
        <w:t>吉永　恵</w:t>
      </w:r>
    </w:p>
    <w:p w:rsidR="00142A8C" w:rsidRPr="00C60F2F" w:rsidRDefault="00142A8C">
      <w:pPr>
        <w:rPr>
          <w:color w:val="000000" w:themeColor="text1"/>
        </w:rPr>
      </w:pPr>
    </w:p>
    <w:p w:rsidR="00142A8C" w:rsidRPr="00C60F2F" w:rsidRDefault="00142A8C">
      <w:pPr>
        <w:rPr>
          <w:color w:val="000000" w:themeColor="text1"/>
        </w:rPr>
      </w:pPr>
    </w:p>
    <w:p w:rsidR="00142A8C" w:rsidRPr="00C60F2F" w:rsidRDefault="00142A8C">
      <w:pPr>
        <w:rPr>
          <w:color w:val="000000" w:themeColor="text1"/>
        </w:rPr>
      </w:pPr>
      <w:r w:rsidRPr="00C60F2F">
        <w:rPr>
          <w:rFonts w:hint="eastAsia"/>
          <w:color w:val="000000" w:themeColor="text1"/>
        </w:rPr>
        <w:t>＜プロフィール＞</w:t>
      </w:r>
    </w:p>
    <w:p w:rsidR="00142A8C" w:rsidRPr="00C60F2F" w:rsidRDefault="00142A8C">
      <w:pPr>
        <w:rPr>
          <w:color w:val="000000" w:themeColor="text1"/>
        </w:rPr>
      </w:pPr>
      <w:r w:rsidRPr="00C60F2F">
        <w:rPr>
          <w:rFonts w:hint="eastAsia"/>
          <w:color w:val="000000" w:themeColor="text1"/>
        </w:rPr>
        <w:t>中国・黒龍江省出身。幼少期にはテレビ番組の司会者・女優として活躍。</w:t>
      </w:r>
    </w:p>
    <w:p w:rsidR="00142A8C" w:rsidRPr="00C60F2F" w:rsidRDefault="00142A8C">
      <w:pPr>
        <w:rPr>
          <w:color w:val="000000" w:themeColor="text1"/>
        </w:rPr>
      </w:pPr>
      <w:r w:rsidRPr="00C60F2F">
        <w:rPr>
          <w:rFonts w:hint="eastAsia"/>
          <w:color w:val="000000" w:themeColor="text1"/>
        </w:rPr>
        <w:t>12</w:t>
      </w:r>
      <w:r w:rsidRPr="00C60F2F">
        <w:rPr>
          <w:rFonts w:hint="eastAsia"/>
          <w:color w:val="000000" w:themeColor="text1"/>
        </w:rPr>
        <w:t>歳から日本で暮らし、精力的に活動。大学時に世界初の</w:t>
      </w:r>
      <w:ins w:id="0" w:author="megumi yoshinaga" w:date="2014-06-30T20:38:00Z">
        <w:r w:rsidR="006417C7" w:rsidRPr="00C60F2F">
          <w:rPr>
            <w:rFonts w:hint="eastAsia"/>
            <w:color w:val="000000" w:themeColor="text1"/>
          </w:rPr>
          <w:t>アラビアン</w:t>
        </w:r>
      </w:ins>
      <w:ins w:id="1" w:author="megumi yoshinaga" w:date="2014-06-30T20:39:00Z">
        <w:r w:rsidR="006417C7" w:rsidRPr="00C60F2F">
          <w:rPr>
            <w:rFonts w:hint="eastAsia"/>
            <w:color w:val="000000" w:themeColor="text1"/>
          </w:rPr>
          <w:t>・</w:t>
        </w:r>
      </w:ins>
      <w:r w:rsidRPr="00C60F2F">
        <w:rPr>
          <w:rFonts w:hint="eastAsia"/>
          <w:color w:val="000000" w:themeColor="text1"/>
        </w:rPr>
        <w:t>ファッションショーの企画・プロデュース。また、最年少で</w:t>
      </w:r>
      <w:r w:rsidRPr="00C60F2F">
        <w:rPr>
          <w:rFonts w:hint="eastAsia"/>
          <w:color w:val="000000" w:themeColor="text1"/>
        </w:rPr>
        <w:t>G20</w:t>
      </w:r>
      <w:ins w:id="2" w:author="megumi yoshinaga" w:date="2014-06-30T20:39:00Z">
        <w:r w:rsidR="006417C7" w:rsidRPr="00C60F2F">
          <w:rPr>
            <w:rFonts w:hint="eastAsia"/>
            <w:color w:val="000000" w:themeColor="text1"/>
          </w:rPr>
          <w:t xml:space="preserve"> Youth Sum</w:t>
        </w:r>
      </w:ins>
      <w:ins w:id="3" w:author="megumi yoshinaga" w:date="2014-06-30T20:40:00Z">
        <w:r w:rsidR="006417C7" w:rsidRPr="00C60F2F">
          <w:rPr>
            <w:rFonts w:hint="eastAsia"/>
            <w:color w:val="000000" w:themeColor="text1"/>
          </w:rPr>
          <w:t>m</w:t>
        </w:r>
      </w:ins>
      <w:ins w:id="4" w:author="megumi yoshinaga" w:date="2014-06-30T20:39:00Z">
        <w:r w:rsidR="006417C7" w:rsidRPr="00C60F2F">
          <w:rPr>
            <w:rFonts w:hint="eastAsia"/>
            <w:color w:val="000000" w:themeColor="text1"/>
          </w:rPr>
          <w:t>it</w:t>
        </w:r>
      </w:ins>
      <w:r w:rsidRPr="00C60F2F">
        <w:rPr>
          <w:rFonts w:hint="eastAsia"/>
          <w:color w:val="000000" w:themeColor="text1"/>
        </w:rPr>
        <w:t>、</w:t>
      </w:r>
      <w:r w:rsidRPr="00C60F2F">
        <w:rPr>
          <w:rFonts w:hint="eastAsia"/>
          <w:color w:val="000000" w:themeColor="text1"/>
        </w:rPr>
        <w:t>APEC</w:t>
      </w:r>
      <w:ins w:id="5" w:author="megumi yoshinaga" w:date="2014-06-30T20:39:00Z">
        <w:r w:rsidR="006417C7" w:rsidRPr="00C60F2F">
          <w:rPr>
            <w:rFonts w:hint="eastAsia"/>
            <w:color w:val="000000" w:themeColor="text1"/>
          </w:rPr>
          <w:t xml:space="preserve">　</w:t>
        </w:r>
        <w:r w:rsidR="006417C7" w:rsidRPr="00C60F2F">
          <w:rPr>
            <w:rFonts w:hint="eastAsia"/>
            <w:color w:val="000000" w:themeColor="text1"/>
          </w:rPr>
          <w:t>CEO S</w:t>
        </w:r>
      </w:ins>
      <w:ins w:id="6" w:author="megumi yoshinaga" w:date="2014-06-30T20:40:00Z">
        <w:r w:rsidR="006417C7" w:rsidRPr="00C60F2F">
          <w:rPr>
            <w:rFonts w:hint="eastAsia"/>
            <w:color w:val="000000" w:themeColor="text1"/>
          </w:rPr>
          <w:t>ummit</w:t>
        </w:r>
      </w:ins>
      <w:r w:rsidRPr="00C60F2F">
        <w:rPr>
          <w:rFonts w:hint="eastAsia"/>
          <w:color w:val="000000" w:themeColor="text1"/>
        </w:rPr>
        <w:t>に</w:t>
      </w:r>
      <w:ins w:id="7" w:author="megumi yoshinaga" w:date="2014-06-30T20:40:00Z">
        <w:r w:rsidR="006E66E7" w:rsidRPr="00C60F2F">
          <w:rPr>
            <w:rFonts w:hint="eastAsia"/>
            <w:color w:val="000000" w:themeColor="text1"/>
          </w:rPr>
          <w:t>日本代表に選ばれ、</w:t>
        </w:r>
      </w:ins>
      <w:r w:rsidRPr="00C60F2F">
        <w:rPr>
          <w:rFonts w:hint="eastAsia"/>
          <w:color w:val="000000" w:themeColor="text1"/>
        </w:rPr>
        <w:t>参加。</w:t>
      </w:r>
    </w:p>
    <w:p w:rsidR="00142A8C" w:rsidRPr="00C60F2F" w:rsidRDefault="00142A8C" w:rsidP="00C60F2F">
      <w:pPr>
        <w:tabs>
          <w:tab w:val="left" w:pos="6405"/>
        </w:tabs>
        <w:rPr>
          <w:color w:val="000000" w:themeColor="text1"/>
          <w:lang w:eastAsia="zh-CN"/>
        </w:rPr>
      </w:pPr>
      <w:r w:rsidRPr="00C60F2F">
        <w:rPr>
          <w:rFonts w:hint="eastAsia"/>
          <w:color w:val="000000" w:themeColor="text1"/>
          <w:lang w:eastAsia="zh-CN"/>
        </w:rPr>
        <w:t>現在、早稲田大学</w:t>
      </w:r>
      <w:r w:rsidRPr="00C60F2F">
        <w:rPr>
          <w:rFonts w:hint="eastAsia"/>
          <w:color w:val="000000" w:themeColor="text1"/>
          <w:lang w:eastAsia="zh-CN"/>
        </w:rPr>
        <w:t>4</w:t>
      </w:r>
      <w:r w:rsidRPr="00C60F2F">
        <w:rPr>
          <w:rFonts w:hint="eastAsia"/>
          <w:color w:val="000000" w:themeColor="text1"/>
          <w:lang w:eastAsia="zh-CN"/>
        </w:rPr>
        <w:t>年生。</w:t>
      </w:r>
      <w:r w:rsidR="00C60F2F">
        <w:rPr>
          <w:color w:val="000000" w:themeColor="text1"/>
          <w:lang w:eastAsia="zh-CN"/>
        </w:rPr>
        <w:tab/>
      </w:r>
      <w:bookmarkStart w:id="8" w:name="_GoBack"/>
      <w:bookmarkEnd w:id="8"/>
    </w:p>
    <w:p w:rsidR="00142A8C" w:rsidRPr="00C60F2F" w:rsidRDefault="00142A8C">
      <w:pPr>
        <w:rPr>
          <w:color w:val="000000" w:themeColor="text1"/>
          <w:lang w:eastAsia="zh-CN"/>
        </w:rPr>
      </w:pPr>
    </w:p>
    <w:p w:rsidR="00142A8C" w:rsidRPr="00C60F2F" w:rsidRDefault="00142A8C">
      <w:pPr>
        <w:rPr>
          <w:color w:val="000000" w:themeColor="text1"/>
        </w:rPr>
      </w:pPr>
      <w:r w:rsidRPr="00C60F2F">
        <w:rPr>
          <w:rFonts w:hint="eastAsia"/>
          <w:color w:val="000000" w:themeColor="text1"/>
        </w:rPr>
        <w:t>▽大学生</w:t>
      </w:r>
      <w:r w:rsidRPr="00C60F2F">
        <w:rPr>
          <w:rFonts w:hint="eastAsia"/>
          <w:color w:val="000000" w:themeColor="text1"/>
        </w:rPr>
        <w:t>of</w:t>
      </w:r>
      <w:ins w:id="9" w:author="megumi yoshinaga" w:date="2014-06-30T20:41:00Z">
        <w:r w:rsidR="006E66E7" w:rsidRPr="00C60F2F">
          <w:rPr>
            <w:rFonts w:hint="eastAsia"/>
            <w:color w:val="000000" w:themeColor="text1"/>
          </w:rPr>
          <w:t xml:space="preserve">　</w:t>
        </w:r>
      </w:ins>
      <w:r w:rsidRPr="00C60F2F">
        <w:rPr>
          <w:rFonts w:hint="eastAsia"/>
          <w:color w:val="000000" w:themeColor="text1"/>
        </w:rPr>
        <w:t>the</w:t>
      </w:r>
      <w:ins w:id="10" w:author="megumi yoshinaga" w:date="2014-06-30T20:41:00Z">
        <w:r w:rsidR="006E66E7" w:rsidRPr="00C60F2F">
          <w:rPr>
            <w:rFonts w:hint="eastAsia"/>
            <w:color w:val="000000" w:themeColor="text1"/>
          </w:rPr>
          <w:t xml:space="preserve">　</w:t>
        </w:r>
      </w:ins>
      <w:r w:rsidRPr="00C60F2F">
        <w:rPr>
          <w:rFonts w:hint="eastAsia"/>
          <w:color w:val="000000" w:themeColor="text1"/>
        </w:rPr>
        <w:t>year</w:t>
      </w:r>
      <w:r w:rsidRPr="00C60F2F">
        <w:rPr>
          <w:rFonts w:hint="eastAsia"/>
          <w:color w:val="000000" w:themeColor="text1"/>
        </w:rPr>
        <w:t>に参加してみて</w:t>
      </w:r>
    </w:p>
    <w:p w:rsidR="00142A8C" w:rsidRPr="00C60F2F" w:rsidRDefault="00142A8C">
      <w:pPr>
        <w:rPr>
          <w:color w:val="000000" w:themeColor="text1"/>
        </w:rPr>
      </w:pPr>
      <w:r w:rsidRPr="00C60F2F">
        <w:rPr>
          <w:rFonts w:hint="eastAsia"/>
          <w:color w:val="000000" w:themeColor="text1"/>
        </w:rPr>
        <w:t>知ったきっかけは友達からの紹介でした。話を受けたとき、純粋に「その場に集まる人たちと会ってみたい」と思いました。大学生のキャパシティを超えた取り組みをしている人たちが集まるはずですから。</w:t>
      </w:r>
    </w:p>
    <w:p w:rsidR="00142A8C" w:rsidRPr="00C60F2F" w:rsidRDefault="00142A8C">
      <w:pPr>
        <w:rPr>
          <w:color w:val="000000" w:themeColor="text1"/>
        </w:rPr>
      </w:pPr>
      <w:r w:rsidRPr="00C60F2F">
        <w:rPr>
          <w:rFonts w:hint="eastAsia"/>
          <w:color w:val="000000" w:themeColor="text1"/>
        </w:rPr>
        <w:t>当時は北京大学に留学中でしたが、</w:t>
      </w:r>
      <w:r w:rsidRPr="00C60F2F">
        <w:rPr>
          <w:rFonts w:hint="eastAsia"/>
          <w:color w:val="000000" w:themeColor="text1"/>
        </w:rPr>
        <w:t>3</w:t>
      </w:r>
      <w:r w:rsidRPr="00C60F2F">
        <w:rPr>
          <w:rFonts w:hint="eastAsia"/>
          <w:color w:val="000000" w:themeColor="text1"/>
        </w:rPr>
        <w:t>日間だけ東京に戻ってきて出場しました</w:t>
      </w:r>
      <w:r w:rsidRPr="00C60F2F">
        <w:rPr>
          <w:rFonts w:hint="eastAsia"/>
          <w:color w:val="000000" w:themeColor="text1"/>
        </w:rPr>
        <w:t>(</w:t>
      </w:r>
      <w:r w:rsidRPr="00C60F2F">
        <w:rPr>
          <w:rFonts w:hint="eastAsia"/>
          <w:color w:val="000000" w:themeColor="text1"/>
        </w:rPr>
        <w:t>笑</w:t>
      </w:r>
      <w:r w:rsidRPr="00C60F2F">
        <w:rPr>
          <w:rFonts w:hint="eastAsia"/>
          <w:color w:val="000000" w:themeColor="text1"/>
        </w:rPr>
        <w:t>)</w:t>
      </w:r>
    </w:p>
    <w:p w:rsidR="00142A8C" w:rsidRPr="00C60F2F" w:rsidRDefault="00142A8C">
      <w:pPr>
        <w:rPr>
          <w:color w:val="000000" w:themeColor="text1"/>
        </w:rPr>
      </w:pPr>
      <w:r w:rsidRPr="00C60F2F">
        <w:rPr>
          <w:rFonts w:hint="eastAsia"/>
          <w:color w:val="000000" w:themeColor="text1"/>
        </w:rPr>
        <w:t>実際に出場してみて、とてもいい経験になりました。せっかく出場するからにはグランプリ獲りたいという気持ちもありましたので、東京に向かう飛行機の中でもずっと自分のそれまでの取り組みを思い返し、</w:t>
      </w:r>
      <w:ins w:id="11" w:author="megumi yoshinaga" w:date="2014-06-30T20:42:00Z">
        <w:r w:rsidR="00C82388" w:rsidRPr="00C60F2F">
          <w:rPr>
            <w:rFonts w:hint="eastAsia"/>
            <w:color w:val="000000" w:themeColor="text1"/>
          </w:rPr>
          <w:t>自分の過去を</w:t>
        </w:r>
      </w:ins>
      <w:r w:rsidR="00C60F2F" w:rsidRPr="00C60F2F">
        <w:rPr>
          <w:rFonts w:hint="eastAsia"/>
          <w:color w:val="000000" w:themeColor="text1"/>
        </w:rPr>
        <w:t>振り返</w:t>
      </w:r>
      <w:r w:rsidRPr="00C60F2F">
        <w:rPr>
          <w:rFonts w:hint="eastAsia"/>
          <w:color w:val="000000" w:themeColor="text1"/>
        </w:rPr>
        <w:t>るいい機会にもなりました。結果的に総合グランプリをいただくこと</w:t>
      </w:r>
      <w:ins w:id="12" w:author="megumi yoshinaga" w:date="2014-06-30T20:43:00Z">
        <w:r w:rsidR="00E06A8B" w:rsidRPr="00C60F2F">
          <w:rPr>
            <w:rFonts w:hint="eastAsia"/>
            <w:color w:val="000000" w:themeColor="text1"/>
          </w:rPr>
          <w:t>が</w:t>
        </w:r>
      </w:ins>
      <w:r w:rsidRPr="00C60F2F">
        <w:rPr>
          <w:rFonts w:hint="eastAsia"/>
          <w:color w:val="000000" w:themeColor="text1"/>
        </w:rPr>
        <w:t>でき</w:t>
      </w:r>
      <w:ins w:id="13" w:author="megumi yoshinaga" w:date="2014-06-30T20:43:00Z">
        <w:r w:rsidR="00E06A8B" w:rsidRPr="00C60F2F">
          <w:rPr>
            <w:rFonts w:hint="eastAsia"/>
            <w:color w:val="000000" w:themeColor="text1"/>
          </w:rPr>
          <w:t>まし</w:t>
        </w:r>
      </w:ins>
      <w:r w:rsidRPr="00C60F2F">
        <w:rPr>
          <w:rFonts w:hint="eastAsia"/>
          <w:color w:val="000000" w:themeColor="text1"/>
        </w:rPr>
        <w:t>た</w:t>
      </w:r>
      <w:ins w:id="14" w:author="megumi yoshinaga" w:date="2014-06-30T20:43:00Z">
        <w:r w:rsidR="00E06A8B" w:rsidRPr="00C60F2F">
          <w:rPr>
            <w:rFonts w:hint="eastAsia"/>
            <w:color w:val="000000" w:themeColor="text1"/>
          </w:rPr>
          <w:t>。</w:t>
        </w:r>
      </w:ins>
      <w:r w:rsidRPr="00C60F2F">
        <w:rPr>
          <w:rFonts w:hint="eastAsia"/>
          <w:color w:val="000000" w:themeColor="text1"/>
        </w:rPr>
        <w:t>いただいた賞金</w:t>
      </w:r>
      <w:ins w:id="15" w:author="megumi yoshinaga" w:date="2014-06-30T20:42:00Z">
        <w:r w:rsidR="00E06A8B" w:rsidRPr="00C60F2F">
          <w:rPr>
            <w:rFonts w:hint="eastAsia"/>
            <w:color w:val="000000" w:themeColor="text1"/>
          </w:rPr>
          <w:t>全額</w:t>
        </w:r>
      </w:ins>
      <w:ins w:id="16" w:author="megumi yoshinaga" w:date="2014-06-30T20:43:00Z">
        <w:r w:rsidR="00E06A8B" w:rsidRPr="00C60F2F">
          <w:rPr>
            <w:rFonts w:hint="eastAsia"/>
            <w:color w:val="000000" w:themeColor="text1"/>
          </w:rPr>
          <w:t>を</w:t>
        </w:r>
      </w:ins>
      <w:ins w:id="17" w:author="megumi yoshinaga" w:date="2014-06-30T20:42:00Z">
        <w:r w:rsidR="00E06A8B" w:rsidRPr="00C60F2F">
          <w:rPr>
            <w:rFonts w:hint="eastAsia"/>
            <w:color w:val="000000" w:themeColor="text1"/>
          </w:rPr>
          <w:t>国際組織を通じてシリアの</w:t>
        </w:r>
      </w:ins>
      <w:ins w:id="18" w:author="megumi yoshinaga" w:date="2014-06-30T20:43:00Z">
        <w:r w:rsidR="00E06A8B" w:rsidRPr="00C60F2F">
          <w:rPr>
            <w:rFonts w:hint="eastAsia"/>
            <w:color w:val="000000" w:themeColor="text1"/>
          </w:rPr>
          <w:t>難民キャンプに寄付しました。</w:t>
        </w:r>
      </w:ins>
    </w:p>
    <w:p w:rsidR="00142A8C" w:rsidRPr="00C60F2F" w:rsidRDefault="00142A8C">
      <w:pPr>
        <w:rPr>
          <w:color w:val="000000" w:themeColor="text1"/>
        </w:rPr>
      </w:pPr>
    </w:p>
    <w:p w:rsidR="00142A8C" w:rsidRPr="00C60F2F" w:rsidRDefault="00142A8C">
      <w:pPr>
        <w:rPr>
          <w:color w:val="000000" w:themeColor="text1"/>
        </w:rPr>
      </w:pPr>
      <w:r w:rsidRPr="00C60F2F">
        <w:rPr>
          <w:rFonts w:hint="eastAsia"/>
          <w:color w:val="000000" w:themeColor="text1"/>
        </w:rPr>
        <w:t>▽いま、そして、未来へ</w:t>
      </w:r>
    </w:p>
    <w:p w:rsidR="00142A8C" w:rsidRPr="00C60F2F" w:rsidRDefault="00142A8C">
      <w:pPr>
        <w:rPr>
          <w:color w:val="000000" w:themeColor="text1"/>
        </w:rPr>
      </w:pPr>
      <w:r w:rsidRPr="00C60F2F">
        <w:rPr>
          <w:rFonts w:hint="eastAsia"/>
          <w:color w:val="000000" w:themeColor="text1"/>
        </w:rPr>
        <w:t>現在は、早稲田大学で学業に励んでいます。今後は、欧米の大学院に進学する予定です。</w:t>
      </w:r>
    </w:p>
    <w:p w:rsidR="00142A8C" w:rsidRPr="00C60F2F" w:rsidDel="00F82994" w:rsidRDefault="00142A8C">
      <w:pPr>
        <w:rPr>
          <w:del w:id="19" w:author="megumi yoshinaga" w:date="2014-06-30T20:44:00Z"/>
          <w:color w:val="000000" w:themeColor="text1"/>
        </w:rPr>
      </w:pPr>
      <w:r w:rsidRPr="00C60F2F">
        <w:rPr>
          <w:rFonts w:hint="eastAsia"/>
          <w:color w:val="000000" w:themeColor="text1"/>
        </w:rPr>
        <w:t>自分でもまだまだ未熟な面が多いので、</w:t>
      </w:r>
      <w:ins w:id="20" w:author="megumi yoshinaga" w:date="2014-06-30T20:43:00Z">
        <w:r w:rsidR="00F82994" w:rsidRPr="00C60F2F">
          <w:rPr>
            <w:rFonts w:hint="eastAsia"/>
            <w:color w:val="000000" w:themeColor="text1"/>
          </w:rPr>
          <w:t>まず</w:t>
        </w:r>
      </w:ins>
      <w:r w:rsidRPr="00C60F2F">
        <w:rPr>
          <w:rFonts w:hint="eastAsia"/>
          <w:color w:val="000000" w:themeColor="text1"/>
        </w:rPr>
        <w:t>人としての器を大きくしたいと思っています。</w:t>
      </w:r>
    </w:p>
    <w:p w:rsidR="00142A8C" w:rsidRPr="00C60F2F" w:rsidRDefault="00142A8C">
      <w:pPr>
        <w:rPr>
          <w:color w:val="000000" w:themeColor="text1"/>
        </w:rPr>
      </w:pPr>
      <w:r w:rsidRPr="00C60F2F">
        <w:rPr>
          <w:rFonts w:hint="eastAsia"/>
          <w:color w:val="000000" w:themeColor="text1"/>
        </w:rPr>
        <w:t>将来は</w:t>
      </w:r>
      <w:ins w:id="21" w:author="megumi yoshinaga" w:date="2014-06-30T20:44:00Z">
        <w:r w:rsidR="00F82994" w:rsidRPr="00C60F2F">
          <w:rPr>
            <w:rFonts w:hint="eastAsia"/>
            <w:color w:val="000000" w:themeColor="text1"/>
          </w:rPr>
          <w:t>学校</w:t>
        </w:r>
      </w:ins>
      <w:r w:rsidRPr="00C60F2F">
        <w:rPr>
          <w:rFonts w:hint="eastAsia"/>
          <w:color w:val="000000" w:themeColor="text1"/>
        </w:rPr>
        <w:t>を作りたいです。自分自身が中国から日本に来たとき、様々な世界を見たとき、世の中には多くの固定観念が</w:t>
      </w:r>
      <w:ins w:id="22" w:author="megumi yoshinaga" w:date="2014-06-30T20:45:00Z">
        <w:r w:rsidR="00C67DCC" w:rsidRPr="00C60F2F">
          <w:rPr>
            <w:rFonts w:hint="eastAsia"/>
            <w:color w:val="000000" w:themeColor="text1"/>
          </w:rPr>
          <w:t>存在する</w:t>
        </w:r>
      </w:ins>
      <w:r w:rsidRPr="00C60F2F">
        <w:rPr>
          <w:rFonts w:hint="eastAsia"/>
          <w:color w:val="000000" w:themeColor="text1"/>
        </w:rPr>
        <w:t>ことを肌で感じました。それを取っ払いたいのです。小さい頃から</w:t>
      </w:r>
      <w:ins w:id="23" w:author="megumi yoshinaga" w:date="2014-06-30T20:44:00Z">
        <w:r w:rsidR="00F82994" w:rsidRPr="00C60F2F">
          <w:rPr>
            <w:rFonts w:hint="eastAsia"/>
            <w:color w:val="000000" w:themeColor="text1"/>
          </w:rPr>
          <w:t>様々</w:t>
        </w:r>
      </w:ins>
      <w:r w:rsidRPr="00C60F2F">
        <w:rPr>
          <w:rFonts w:hint="eastAsia"/>
          <w:color w:val="000000" w:themeColor="text1"/>
        </w:rPr>
        <w:t>な文化、価値観に触れる機会を多くの人に持ってほしいのです。国連難民高等弁務官などを務めた緒方貞子さんのような世界</w:t>
      </w:r>
      <w:ins w:id="24" w:author="megumi yoshinaga" w:date="2014-06-30T20:45:00Z">
        <w:r w:rsidR="00C67DCC" w:rsidRPr="00C60F2F">
          <w:rPr>
            <w:rFonts w:hint="eastAsia"/>
            <w:color w:val="000000" w:themeColor="text1"/>
          </w:rPr>
          <w:t>に貢献</w:t>
        </w:r>
      </w:ins>
      <w:r w:rsidRPr="00C60F2F">
        <w:rPr>
          <w:rFonts w:hint="eastAsia"/>
          <w:color w:val="000000" w:themeColor="text1"/>
        </w:rPr>
        <w:t>できる</w:t>
      </w:r>
      <w:ins w:id="25" w:author="megumi yoshinaga" w:date="2014-06-30T20:45:00Z">
        <w:r w:rsidR="00C67DCC" w:rsidRPr="00C60F2F">
          <w:rPr>
            <w:rFonts w:hint="eastAsia"/>
            <w:color w:val="000000" w:themeColor="text1"/>
          </w:rPr>
          <w:t>日本人女性</w:t>
        </w:r>
      </w:ins>
      <w:r w:rsidRPr="00C60F2F">
        <w:rPr>
          <w:rFonts w:hint="eastAsia"/>
          <w:color w:val="000000" w:themeColor="text1"/>
        </w:rPr>
        <w:t>になりたいですね。</w:t>
      </w:r>
    </w:p>
    <w:sectPr w:rsidR="00142A8C" w:rsidRPr="00C60F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1DF" w:rsidRDefault="007E41DF" w:rsidP="00B25735">
      <w:r>
        <w:separator/>
      </w:r>
    </w:p>
  </w:endnote>
  <w:endnote w:type="continuationSeparator" w:id="0">
    <w:p w:rsidR="007E41DF" w:rsidRDefault="007E41DF" w:rsidP="00B2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1DF" w:rsidRDefault="007E41DF" w:rsidP="00B25735">
      <w:r>
        <w:separator/>
      </w:r>
    </w:p>
  </w:footnote>
  <w:footnote w:type="continuationSeparator" w:id="0">
    <w:p w:rsidR="007E41DF" w:rsidRDefault="007E41DF" w:rsidP="00B25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8C"/>
    <w:rsid w:val="00142A8C"/>
    <w:rsid w:val="005E3B37"/>
    <w:rsid w:val="006417C7"/>
    <w:rsid w:val="006E66E7"/>
    <w:rsid w:val="007E41DF"/>
    <w:rsid w:val="00B25735"/>
    <w:rsid w:val="00B3104E"/>
    <w:rsid w:val="00C60F2F"/>
    <w:rsid w:val="00C67DCC"/>
    <w:rsid w:val="00C80CFC"/>
    <w:rsid w:val="00C82388"/>
    <w:rsid w:val="00DB10CE"/>
    <w:rsid w:val="00E06A8B"/>
    <w:rsid w:val="00F8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735"/>
    <w:pPr>
      <w:tabs>
        <w:tab w:val="center" w:pos="4252"/>
        <w:tab w:val="right" w:pos="8504"/>
      </w:tabs>
      <w:snapToGrid w:val="0"/>
    </w:pPr>
  </w:style>
  <w:style w:type="character" w:customStyle="1" w:styleId="a4">
    <w:name w:val="ヘッダー (文字)"/>
    <w:basedOn w:val="a0"/>
    <w:link w:val="a3"/>
    <w:uiPriority w:val="99"/>
    <w:rsid w:val="00B25735"/>
  </w:style>
  <w:style w:type="paragraph" w:styleId="a5">
    <w:name w:val="footer"/>
    <w:basedOn w:val="a"/>
    <w:link w:val="a6"/>
    <w:uiPriority w:val="99"/>
    <w:unhideWhenUsed/>
    <w:rsid w:val="00B25735"/>
    <w:pPr>
      <w:tabs>
        <w:tab w:val="center" w:pos="4252"/>
        <w:tab w:val="right" w:pos="8504"/>
      </w:tabs>
      <w:snapToGrid w:val="0"/>
    </w:pPr>
  </w:style>
  <w:style w:type="character" w:customStyle="1" w:styleId="a6">
    <w:name w:val="フッター (文字)"/>
    <w:basedOn w:val="a0"/>
    <w:link w:val="a5"/>
    <w:uiPriority w:val="99"/>
    <w:rsid w:val="00B25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735"/>
    <w:pPr>
      <w:tabs>
        <w:tab w:val="center" w:pos="4252"/>
        <w:tab w:val="right" w:pos="8504"/>
      </w:tabs>
      <w:snapToGrid w:val="0"/>
    </w:pPr>
  </w:style>
  <w:style w:type="character" w:customStyle="1" w:styleId="a4">
    <w:name w:val="ヘッダー (文字)"/>
    <w:basedOn w:val="a0"/>
    <w:link w:val="a3"/>
    <w:uiPriority w:val="99"/>
    <w:rsid w:val="00B25735"/>
  </w:style>
  <w:style w:type="paragraph" w:styleId="a5">
    <w:name w:val="footer"/>
    <w:basedOn w:val="a"/>
    <w:link w:val="a6"/>
    <w:uiPriority w:val="99"/>
    <w:unhideWhenUsed/>
    <w:rsid w:val="00B25735"/>
    <w:pPr>
      <w:tabs>
        <w:tab w:val="center" w:pos="4252"/>
        <w:tab w:val="right" w:pos="8504"/>
      </w:tabs>
      <w:snapToGrid w:val="0"/>
    </w:pPr>
  </w:style>
  <w:style w:type="character" w:customStyle="1" w:styleId="a6">
    <w:name w:val="フッター (文字)"/>
    <w:basedOn w:val="a0"/>
    <w:link w:val="a5"/>
    <w:uiPriority w:val="99"/>
    <w:rsid w:val="00B2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6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ryosuke_baba</dc:creator>
  <cp:lastModifiedBy>栗田 透</cp:lastModifiedBy>
  <cp:revision>3</cp:revision>
  <dcterms:created xsi:type="dcterms:W3CDTF">2014-07-07T13:44:00Z</dcterms:created>
  <dcterms:modified xsi:type="dcterms:W3CDTF">2014-07-08T14:00:00Z</dcterms:modified>
</cp:coreProperties>
</file>