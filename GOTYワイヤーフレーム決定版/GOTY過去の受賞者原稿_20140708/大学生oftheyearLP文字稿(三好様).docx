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93" w:rsidRPr="002A1793" w:rsidRDefault="002A1793">
      <w:pPr>
        <w:rPr>
          <w:b/>
        </w:rPr>
      </w:pPr>
      <w:r w:rsidRPr="002A1793">
        <w:rPr>
          <w:rFonts w:hint="eastAsia"/>
          <w:b/>
        </w:rPr>
        <w:t>積み重ねてきたことの価値を確認できました。</w:t>
      </w:r>
    </w:p>
    <w:p w:rsidR="002A1793" w:rsidRDefault="002A1793"/>
    <w:p w:rsidR="0032565C" w:rsidRDefault="007E0448">
      <w:r w:rsidRPr="007E0448">
        <w:rPr>
          <w:rFonts w:hint="eastAsia"/>
        </w:rPr>
        <w:t>大学生</w:t>
      </w:r>
      <w:r w:rsidRPr="007E0448">
        <w:rPr>
          <w:rFonts w:hint="eastAsia"/>
        </w:rPr>
        <w:t>of</w:t>
      </w:r>
      <w:ins w:id="0" w:author="三好真" w:date="2014-07-01T01:13:00Z">
        <w:r w:rsidR="00FA2A3B">
          <w:t xml:space="preserve"> </w:t>
        </w:r>
      </w:ins>
      <w:r w:rsidRPr="007E0448">
        <w:rPr>
          <w:rFonts w:hint="eastAsia"/>
        </w:rPr>
        <w:t>the</w:t>
      </w:r>
      <w:ins w:id="1" w:author="三好真" w:date="2014-07-01T01:14:00Z">
        <w:r w:rsidR="00FA2A3B">
          <w:t xml:space="preserve"> </w:t>
        </w:r>
      </w:ins>
      <w:r w:rsidRPr="007E0448">
        <w:rPr>
          <w:rFonts w:hint="eastAsia"/>
        </w:rPr>
        <w:t>year</w:t>
      </w:r>
      <w:ins w:id="2" w:author="三好真" w:date="2014-07-01T01:14:00Z">
        <w:r w:rsidR="00FA2A3B">
          <w:t xml:space="preserve"> </w:t>
        </w:r>
      </w:ins>
      <w:r w:rsidRPr="007E0448">
        <w:rPr>
          <w:rFonts w:hint="eastAsia"/>
        </w:rPr>
        <w:t xml:space="preserve">2012 </w:t>
      </w:r>
      <w:r w:rsidRPr="007E0448">
        <w:rPr>
          <w:rFonts w:hint="eastAsia"/>
        </w:rPr>
        <w:t>準グランプリ</w:t>
      </w:r>
    </w:p>
    <w:p w:rsidR="007E0448" w:rsidRDefault="007E0448">
      <w:r w:rsidRPr="007E0448">
        <w:rPr>
          <w:rFonts w:hint="eastAsia"/>
        </w:rPr>
        <w:t>三好　真</w:t>
      </w:r>
    </w:p>
    <w:p w:rsidR="007E0448" w:rsidRDefault="007E0448"/>
    <w:p w:rsidR="007E0448" w:rsidRDefault="007E0448"/>
    <w:p w:rsidR="007E0448" w:rsidRDefault="007E0448">
      <w:r w:rsidRPr="007E0448">
        <w:rPr>
          <w:rFonts w:hint="eastAsia"/>
        </w:rPr>
        <w:t>＜プロフィール＞</w:t>
      </w:r>
    </w:p>
    <w:p w:rsidR="007E0448" w:rsidRDefault="007E0448">
      <w:r w:rsidRPr="007E0448">
        <w:rPr>
          <w:rFonts w:hint="eastAsia"/>
        </w:rPr>
        <w:t>高校時、関西ジャニーズとして活動。卒業後、海外投資で貯めた資金をもとに単身上京。</w:t>
      </w:r>
    </w:p>
    <w:p w:rsidR="007E0448" w:rsidRDefault="007E0448">
      <w:r w:rsidRPr="007E0448">
        <w:rPr>
          <w:rFonts w:hint="eastAsia"/>
        </w:rPr>
        <w:t>俳優として、ウルトラマンの準主役等を経験。その後、芸能界</w:t>
      </w:r>
      <w:ins w:id="3" w:author="三好真" w:date="2014-07-01T01:07:00Z">
        <w:r w:rsidR="00EE3243">
          <w:rPr>
            <w:rFonts w:hint="eastAsia"/>
          </w:rPr>
          <w:t>を</w:t>
        </w:r>
      </w:ins>
      <w:r w:rsidRPr="007E0448">
        <w:rPr>
          <w:rFonts w:hint="eastAsia"/>
        </w:rPr>
        <w:t>引退</w:t>
      </w:r>
      <w:ins w:id="4" w:author="三好真" w:date="2014-07-01T01:07:00Z">
        <w:r w:rsidR="00EE3243">
          <w:rPr>
            <w:rFonts w:hint="eastAsia"/>
          </w:rPr>
          <w:t>し、</w:t>
        </w:r>
      </w:ins>
      <w:r w:rsidRPr="007E0448">
        <w:rPr>
          <w:rFonts w:hint="eastAsia"/>
        </w:rPr>
        <w:t>予備校で</w:t>
      </w:r>
      <w:r w:rsidRPr="007E0448">
        <w:rPr>
          <w:rFonts w:hint="eastAsia"/>
        </w:rPr>
        <w:t>1</w:t>
      </w:r>
      <w:r w:rsidRPr="007E0448">
        <w:rPr>
          <w:rFonts w:hint="eastAsia"/>
        </w:rPr>
        <w:t>年間勉強し</w:t>
      </w:r>
      <w:ins w:id="5" w:author="三好真" w:date="2014-07-01T01:08:00Z">
        <w:r w:rsidR="00EE3243">
          <w:rPr>
            <w:rFonts w:hint="eastAsia"/>
          </w:rPr>
          <w:t>た後</w:t>
        </w:r>
      </w:ins>
      <w:r w:rsidRPr="007E0448">
        <w:rPr>
          <w:rFonts w:hint="eastAsia"/>
        </w:rPr>
        <w:t>、慶應義塾大学へ入学。</w:t>
      </w:r>
      <w:ins w:id="6" w:author="三好真" w:date="2014-07-01T01:08:00Z">
        <w:r w:rsidR="00EE3243">
          <w:rPr>
            <w:rFonts w:hint="eastAsia"/>
          </w:rPr>
          <w:t>入学後</w:t>
        </w:r>
      </w:ins>
      <w:r w:rsidRPr="007E0448">
        <w:rPr>
          <w:rFonts w:hint="eastAsia"/>
        </w:rPr>
        <w:t>は、</w:t>
      </w:r>
      <w:ins w:id="7" w:author="三好真" w:date="2014-07-01T00:49:00Z">
        <w:r w:rsidR="006F1C4A">
          <w:rPr>
            <w:rFonts w:hint="eastAsia"/>
          </w:rPr>
          <w:t>3</w:t>
        </w:r>
      </w:ins>
      <w:r w:rsidRPr="007E0448">
        <w:rPr>
          <w:rFonts w:hint="eastAsia"/>
        </w:rPr>
        <w:t>社の経営に参画、</w:t>
      </w:r>
      <w:r w:rsidRPr="007E0448">
        <w:rPr>
          <w:rFonts w:hint="eastAsia"/>
        </w:rPr>
        <w:t>6</w:t>
      </w:r>
      <w:r w:rsidRPr="007E0448">
        <w:rPr>
          <w:rFonts w:hint="eastAsia"/>
        </w:rPr>
        <w:t>つの</w:t>
      </w:r>
      <w:r w:rsidRPr="007E0448">
        <w:rPr>
          <w:rFonts w:hint="eastAsia"/>
        </w:rPr>
        <w:t>WEB</w:t>
      </w:r>
      <w:r w:rsidRPr="007E0448">
        <w:rPr>
          <w:rFonts w:hint="eastAsia"/>
        </w:rPr>
        <w:t>サービス</w:t>
      </w:r>
      <w:ins w:id="8" w:author="三好真" w:date="2014-07-01T01:08:00Z">
        <w:r w:rsidR="00EE3243">
          <w:rPr>
            <w:rFonts w:hint="eastAsia"/>
          </w:rPr>
          <w:t>やアプリ</w:t>
        </w:r>
      </w:ins>
      <w:r w:rsidRPr="007E0448">
        <w:rPr>
          <w:rFonts w:hint="eastAsia"/>
        </w:rPr>
        <w:t>の立ち上げに関わる。また、スタンフォード大学へ留学し、最先端のマーケティングを学ぶ。現在、慶應義塾大学</w:t>
      </w:r>
      <w:r w:rsidRPr="007E0448">
        <w:rPr>
          <w:rFonts w:hint="eastAsia"/>
        </w:rPr>
        <w:t>4</w:t>
      </w:r>
      <w:r w:rsidRPr="007E0448">
        <w:rPr>
          <w:rFonts w:hint="eastAsia"/>
        </w:rPr>
        <w:t>年生。</w:t>
      </w:r>
    </w:p>
    <w:p w:rsidR="007E0448" w:rsidRDefault="007E0448"/>
    <w:p w:rsidR="007E0448" w:rsidRDefault="007E0448">
      <w:r w:rsidRPr="007E0448">
        <w:rPr>
          <w:rFonts w:hint="eastAsia"/>
        </w:rPr>
        <w:t>▽大学生</w:t>
      </w:r>
      <w:r w:rsidRPr="007E0448">
        <w:rPr>
          <w:rFonts w:hint="eastAsia"/>
        </w:rPr>
        <w:t>of</w:t>
      </w:r>
      <w:ins w:id="9" w:author="三好真" w:date="2014-07-01T00:49:00Z">
        <w:r w:rsidR="006F1C4A">
          <w:t xml:space="preserve"> </w:t>
        </w:r>
      </w:ins>
      <w:r w:rsidRPr="007E0448">
        <w:rPr>
          <w:rFonts w:hint="eastAsia"/>
        </w:rPr>
        <w:t>the</w:t>
      </w:r>
      <w:ins w:id="10" w:author="三好真" w:date="2014-07-01T00:49:00Z">
        <w:r w:rsidR="006F1C4A">
          <w:t xml:space="preserve"> </w:t>
        </w:r>
      </w:ins>
      <w:r w:rsidRPr="007E0448">
        <w:rPr>
          <w:rFonts w:hint="eastAsia"/>
        </w:rPr>
        <w:t>year</w:t>
      </w:r>
      <w:r w:rsidRPr="007E0448">
        <w:rPr>
          <w:rFonts w:hint="eastAsia"/>
        </w:rPr>
        <w:t>に参加してみて</w:t>
      </w:r>
    </w:p>
    <w:p w:rsidR="007E0448" w:rsidRDefault="007E0448">
      <w:r w:rsidRPr="007E0448">
        <w:rPr>
          <w:rFonts w:hint="eastAsia"/>
        </w:rPr>
        <w:t>当時、「自分が今までやってきたことは正しかったのか？」ということを確認する場所を探していました。チーム単位でなく、個人として</w:t>
      </w:r>
      <w:ins w:id="11" w:author="三好真" w:date="2014-07-01T00:51:00Z">
        <w:r w:rsidR="006F1C4A">
          <w:rPr>
            <w:rFonts w:hint="eastAsia"/>
          </w:rPr>
          <w:t>評価していただけるの</w:t>
        </w:r>
      </w:ins>
      <w:r w:rsidRPr="007E0448">
        <w:rPr>
          <w:rFonts w:hint="eastAsia"/>
        </w:rPr>
        <w:t>か</w:t>
      </w:r>
      <w:ins w:id="12" w:author="三好真" w:date="2014-07-01T00:50:00Z">
        <w:r w:rsidR="006F1C4A">
          <w:rPr>
            <w:rFonts w:hint="eastAsia"/>
          </w:rPr>
          <w:t>という事</w:t>
        </w:r>
      </w:ins>
      <w:r w:rsidRPr="007E0448">
        <w:rPr>
          <w:rFonts w:hint="eastAsia"/>
        </w:rPr>
        <w:t>を確認しておきたかった</w:t>
      </w:r>
      <w:ins w:id="13" w:author="三好真" w:date="2014-07-01T00:55:00Z">
        <w:r w:rsidR="006F1C4A">
          <w:rPr>
            <w:rFonts w:hint="eastAsia"/>
          </w:rPr>
          <w:t>から</w:t>
        </w:r>
      </w:ins>
      <w:r w:rsidRPr="007E0448">
        <w:rPr>
          <w:rFonts w:hint="eastAsia"/>
        </w:rPr>
        <w:t>です。そこで</w:t>
      </w:r>
      <w:ins w:id="14" w:author="三好真" w:date="2014-07-01T00:55:00Z">
        <w:r w:rsidR="006F1C4A">
          <w:rPr>
            <w:rFonts w:hint="eastAsia"/>
          </w:rPr>
          <w:t>、</w:t>
        </w:r>
      </w:ins>
      <w:r w:rsidRPr="007E0448">
        <w:rPr>
          <w:rFonts w:hint="eastAsia"/>
        </w:rPr>
        <w:t>大学生</w:t>
      </w:r>
      <w:r w:rsidRPr="007E0448">
        <w:rPr>
          <w:rFonts w:hint="eastAsia"/>
        </w:rPr>
        <w:t>of</w:t>
      </w:r>
      <w:ins w:id="15" w:author="三好真" w:date="2014-07-01T00:50:00Z">
        <w:r w:rsidR="006F1C4A">
          <w:t xml:space="preserve"> </w:t>
        </w:r>
      </w:ins>
      <w:r w:rsidRPr="007E0448">
        <w:rPr>
          <w:rFonts w:hint="eastAsia"/>
        </w:rPr>
        <w:t>the</w:t>
      </w:r>
      <w:ins w:id="16" w:author="三好真" w:date="2014-07-01T00:50:00Z">
        <w:r w:rsidR="006F1C4A">
          <w:t xml:space="preserve"> </w:t>
        </w:r>
      </w:ins>
      <w:r w:rsidRPr="007E0448">
        <w:rPr>
          <w:rFonts w:hint="eastAsia"/>
        </w:rPr>
        <w:t>year</w:t>
      </w:r>
      <w:r w:rsidRPr="007E0448">
        <w:rPr>
          <w:rFonts w:hint="eastAsia"/>
        </w:rPr>
        <w:t>を知り、</w:t>
      </w:r>
      <w:ins w:id="17" w:author="三好真" w:date="2014-07-01T00:56:00Z">
        <w:r w:rsidR="006F1C4A">
          <w:rPr>
            <w:rFonts w:hint="eastAsia"/>
          </w:rPr>
          <w:t>積み重ねてきた</w:t>
        </w:r>
      </w:ins>
      <w:ins w:id="18" w:author="三好真" w:date="2014-07-01T00:52:00Z">
        <w:r w:rsidR="006F1C4A">
          <w:rPr>
            <w:rFonts w:hint="eastAsia"/>
          </w:rPr>
          <w:t>事を</w:t>
        </w:r>
      </w:ins>
      <w:r w:rsidRPr="007E0448">
        <w:rPr>
          <w:rFonts w:hint="eastAsia"/>
        </w:rPr>
        <w:t>評価</w:t>
      </w:r>
      <w:ins w:id="19" w:author="三好真" w:date="2014-07-01T00:52:00Z">
        <w:r w:rsidR="006F1C4A">
          <w:rPr>
            <w:rFonts w:hint="eastAsia"/>
          </w:rPr>
          <w:t>して</w:t>
        </w:r>
      </w:ins>
      <w:ins w:id="20" w:author="三好真" w:date="2014-07-01T00:56:00Z">
        <w:r w:rsidR="006F1C4A">
          <w:rPr>
            <w:rFonts w:hint="eastAsia"/>
          </w:rPr>
          <w:t>もらえる</w:t>
        </w:r>
      </w:ins>
      <w:ins w:id="21" w:author="三好真" w:date="2014-07-01T01:05:00Z">
        <w:r w:rsidR="00EE3243">
          <w:rPr>
            <w:rFonts w:hint="eastAsia"/>
          </w:rPr>
          <w:t>可能性を感じ</w:t>
        </w:r>
      </w:ins>
      <w:r w:rsidRPr="007E0448">
        <w:rPr>
          <w:rFonts w:hint="eastAsia"/>
        </w:rPr>
        <w:t>、応募しました。</w:t>
      </w:r>
    </w:p>
    <w:p w:rsidR="007E0448" w:rsidRDefault="007E0448">
      <w:r w:rsidRPr="007E0448">
        <w:rPr>
          <w:rFonts w:hint="eastAsia"/>
        </w:rPr>
        <w:t>出場</w:t>
      </w:r>
      <w:ins w:id="22" w:author="三好真" w:date="2014-07-01T00:53:00Z">
        <w:r w:rsidR="006F1C4A">
          <w:rPr>
            <w:rFonts w:hint="eastAsia"/>
          </w:rPr>
          <w:t>した結果として</w:t>
        </w:r>
      </w:ins>
      <w:r w:rsidRPr="007E0448">
        <w:rPr>
          <w:rFonts w:hint="eastAsia"/>
        </w:rPr>
        <w:t>、準グランプリを</w:t>
      </w:r>
      <w:ins w:id="23" w:author="三好真" w:date="2014-07-01T00:56:00Z">
        <w:r w:rsidR="006F1C4A">
          <w:rPr>
            <w:rFonts w:hint="eastAsia"/>
          </w:rPr>
          <w:t>頂く</w:t>
        </w:r>
      </w:ins>
      <w:r w:rsidRPr="007E0448">
        <w:rPr>
          <w:rFonts w:hint="eastAsia"/>
        </w:rPr>
        <w:t>ことができ、それまで取り組</w:t>
      </w:r>
      <w:ins w:id="24" w:author="三好真" w:date="2014-07-01T00:57:00Z">
        <w:r w:rsidR="006F1C4A">
          <w:rPr>
            <w:rFonts w:hint="eastAsia"/>
          </w:rPr>
          <w:t>んできた事に対する</w:t>
        </w:r>
      </w:ins>
      <w:r w:rsidRPr="007E0448">
        <w:rPr>
          <w:rFonts w:hint="eastAsia"/>
        </w:rPr>
        <w:t>一つの節目になりました。また、他部門の出場者は</w:t>
      </w:r>
      <w:ins w:id="25" w:author="三好真" w:date="2014-07-01T00:57:00Z">
        <w:r w:rsidR="006F1C4A">
          <w:rPr>
            <w:rFonts w:hint="eastAsia"/>
          </w:rPr>
          <w:t>、</w:t>
        </w:r>
      </w:ins>
      <w:r w:rsidRPr="007E0448">
        <w:rPr>
          <w:rFonts w:hint="eastAsia"/>
        </w:rPr>
        <w:t>今まで会ったことがないタイプの人たちで、大いに刺激になりました。そのような出会い</w:t>
      </w:r>
      <w:ins w:id="26" w:author="三好真" w:date="2014-07-01T00:57:00Z">
        <w:r w:rsidR="006F1C4A">
          <w:rPr>
            <w:rFonts w:hint="eastAsia"/>
          </w:rPr>
          <w:t>は、</w:t>
        </w:r>
      </w:ins>
      <w:r w:rsidRPr="007E0448">
        <w:rPr>
          <w:rFonts w:hint="eastAsia"/>
        </w:rPr>
        <w:t>自分にとって視野を広げるきっかけになり、</w:t>
      </w:r>
      <w:ins w:id="27" w:author="三好真" w:date="2014-07-01T01:06:00Z">
        <w:r w:rsidR="00EE3243">
          <w:rPr>
            <w:rFonts w:hint="eastAsia"/>
          </w:rPr>
          <w:t>良</w:t>
        </w:r>
      </w:ins>
      <w:r w:rsidRPr="007E0448">
        <w:rPr>
          <w:rFonts w:hint="eastAsia"/>
        </w:rPr>
        <w:t>い経験</w:t>
      </w:r>
      <w:ins w:id="28" w:author="三好真" w:date="2014-07-01T00:57:00Z">
        <w:r w:rsidR="006F1C4A">
          <w:rPr>
            <w:rFonts w:hint="eastAsia"/>
          </w:rPr>
          <w:t>になりました</w:t>
        </w:r>
      </w:ins>
      <w:r w:rsidRPr="007E0448">
        <w:rPr>
          <w:rFonts w:hint="eastAsia"/>
        </w:rPr>
        <w:t>。</w:t>
      </w:r>
    </w:p>
    <w:p w:rsidR="007E0448" w:rsidRPr="006F1C4A" w:rsidRDefault="007E0448"/>
    <w:p w:rsidR="007E0448" w:rsidRDefault="007E0448">
      <w:r w:rsidRPr="007E0448">
        <w:rPr>
          <w:rFonts w:hint="eastAsia"/>
        </w:rPr>
        <w:t>▽いま、そして、未来</w:t>
      </w:r>
      <w:r w:rsidR="00AF5DB4">
        <w:rPr>
          <w:rFonts w:hint="eastAsia"/>
        </w:rPr>
        <w:t>へ</w:t>
      </w:r>
    </w:p>
    <w:p w:rsidR="007E0448" w:rsidRDefault="007E0448">
      <w:r w:rsidRPr="007E0448">
        <w:rPr>
          <w:rFonts w:hint="eastAsia"/>
        </w:rPr>
        <w:t>現在は</w:t>
      </w:r>
      <w:ins w:id="29" w:author="三好真" w:date="2014-07-01T01:06:00Z">
        <w:r w:rsidR="00EE3243">
          <w:rPr>
            <w:rFonts w:hint="eastAsia"/>
          </w:rPr>
          <w:t>、</w:t>
        </w:r>
      </w:ins>
      <w:r w:rsidRPr="007E0448">
        <w:rPr>
          <w:rFonts w:hint="eastAsia"/>
        </w:rPr>
        <w:t>大学卒業</w:t>
      </w:r>
      <w:ins w:id="30" w:author="三好真" w:date="2014-07-01T00:58:00Z">
        <w:r w:rsidR="006F1C4A">
          <w:rPr>
            <w:rFonts w:hint="eastAsia"/>
          </w:rPr>
          <w:t>や将来</w:t>
        </w:r>
      </w:ins>
      <w:r w:rsidRPr="007E0448">
        <w:rPr>
          <w:rFonts w:hint="eastAsia"/>
        </w:rPr>
        <w:t>に向けて、勉学に励んでいます。今後</w:t>
      </w:r>
      <w:ins w:id="31" w:author="三好真" w:date="2014-07-01T00:58:00Z">
        <w:r w:rsidR="006F1C4A">
          <w:rPr>
            <w:rFonts w:hint="eastAsia"/>
          </w:rPr>
          <w:t>、</w:t>
        </w:r>
      </w:ins>
      <w:r w:rsidRPr="007E0448">
        <w:rPr>
          <w:rFonts w:hint="eastAsia"/>
        </w:rPr>
        <w:t>外資系</w:t>
      </w:r>
      <w:ins w:id="32" w:author="三好真" w:date="2014-07-01T01:06:00Z">
        <w:r w:rsidR="00EE3243">
          <w:rPr>
            <w:rFonts w:hint="eastAsia"/>
          </w:rPr>
          <w:t>の</w:t>
        </w:r>
      </w:ins>
      <w:r w:rsidRPr="007E0448">
        <w:rPr>
          <w:rFonts w:hint="eastAsia"/>
        </w:rPr>
        <w:t>コンサルティング会社の</w:t>
      </w:r>
      <w:ins w:id="33" w:author="三好真" w:date="2014-07-01T00:58:00Z">
        <w:r w:rsidR="006F1C4A">
          <w:rPr>
            <w:rFonts w:hint="eastAsia"/>
          </w:rPr>
          <w:t>海外支社</w:t>
        </w:r>
      </w:ins>
      <w:r w:rsidRPr="007E0448">
        <w:rPr>
          <w:rFonts w:hint="eastAsia"/>
        </w:rPr>
        <w:t>への就職やシリコンバレーを拠点とした起業等、</w:t>
      </w:r>
      <w:ins w:id="34" w:author="三好真" w:date="2014-07-01T00:59:00Z">
        <w:r w:rsidR="006F1C4A">
          <w:rPr>
            <w:rFonts w:hint="eastAsia"/>
          </w:rPr>
          <w:t>世界</w:t>
        </w:r>
      </w:ins>
      <w:r w:rsidRPr="007E0448">
        <w:rPr>
          <w:rFonts w:hint="eastAsia"/>
        </w:rPr>
        <w:t>のマーケットを視野に入れてビジネス</w:t>
      </w:r>
      <w:ins w:id="35" w:author="三好真" w:date="2014-07-01T00:59:00Z">
        <w:r w:rsidR="006F1C4A">
          <w:rPr>
            <w:rFonts w:hint="eastAsia"/>
          </w:rPr>
          <w:t>をしたい</w:t>
        </w:r>
      </w:ins>
      <w:ins w:id="36" w:author="三好真" w:date="2014-07-01T00:55:00Z">
        <w:r w:rsidR="006F1C4A">
          <w:rPr>
            <w:rFonts w:hint="eastAsia"/>
          </w:rPr>
          <w:t>と考えています</w:t>
        </w:r>
      </w:ins>
      <w:r w:rsidRPr="007E0448">
        <w:rPr>
          <w:rFonts w:hint="eastAsia"/>
        </w:rPr>
        <w:t>。</w:t>
      </w:r>
    </w:p>
    <w:p w:rsidR="007E0448" w:rsidRDefault="006F1C4A">
      <w:ins w:id="37" w:author="三好真" w:date="2014-07-01T00:59:00Z">
        <w:r>
          <w:rPr>
            <w:rFonts w:hint="eastAsia"/>
          </w:rPr>
          <w:t>また、</w:t>
        </w:r>
      </w:ins>
      <w:r w:rsidR="007E0448" w:rsidRPr="007E0448">
        <w:rPr>
          <w:rFonts w:hint="eastAsia"/>
        </w:rPr>
        <w:t>将来的には、</w:t>
      </w:r>
      <w:r w:rsidR="007E0448" w:rsidRPr="007E0448">
        <w:rPr>
          <w:rFonts w:hint="eastAsia"/>
        </w:rPr>
        <w:t>NPO</w:t>
      </w:r>
      <w:ins w:id="38" w:author="三好真" w:date="2014-07-01T00:59:00Z">
        <w:r w:rsidR="00EE3243">
          <w:rPr>
            <w:rFonts w:hint="eastAsia"/>
          </w:rPr>
          <w:t>団体などを立ち上げたい</w:t>
        </w:r>
      </w:ins>
      <w:r w:rsidR="007E0448" w:rsidRPr="007E0448">
        <w:rPr>
          <w:rFonts w:hint="eastAsia"/>
        </w:rPr>
        <w:t>と思っています。</w:t>
      </w:r>
      <w:ins w:id="39" w:author="三好真" w:date="2014-07-01T00:59:00Z">
        <w:r w:rsidR="00EE3243">
          <w:rPr>
            <w:rFonts w:hint="eastAsia"/>
          </w:rPr>
          <w:t>例えば、</w:t>
        </w:r>
      </w:ins>
      <w:r w:rsidR="007E0448" w:rsidRPr="007E0448">
        <w:rPr>
          <w:rFonts w:hint="eastAsia"/>
        </w:rPr>
        <w:t>発展途上国の会社を大きくするため</w:t>
      </w:r>
      <w:ins w:id="40" w:author="三好真" w:date="2014-07-01T01:06:00Z">
        <w:r w:rsidR="00EE3243">
          <w:rPr>
            <w:rFonts w:hint="eastAsia"/>
          </w:rPr>
          <w:t>に経営</w:t>
        </w:r>
      </w:ins>
      <w:del w:id="41" w:author="三好真" w:date="2014-07-01T01:06:00Z">
        <w:r w:rsidR="007E0448" w:rsidRPr="007E0448" w:rsidDel="00EE3243">
          <w:rPr>
            <w:rFonts w:hint="eastAsia"/>
          </w:rPr>
          <w:delText>の</w:delText>
        </w:r>
      </w:del>
      <w:r w:rsidR="007E0448" w:rsidRPr="007E0448">
        <w:rPr>
          <w:rFonts w:hint="eastAsia"/>
        </w:rPr>
        <w:t>アドバイザー</w:t>
      </w:r>
      <w:ins w:id="42" w:author="三好真" w:date="2014-07-01T01:00:00Z">
        <w:r w:rsidR="00EE3243">
          <w:rPr>
            <w:rFonts w:hint="eastAsia"/>
          </w:rPr>
          <w:t>を担当するなども面白いかもしれません</w:t>
        </w:r>
      </w:ins>
      <w:r w:rsidR="007E0448" w:rsidRPr="007E0448">
        <w:rPr>
          <w:rFonts w:hint="eastAsia"/>
        </w:rPr>
        <w:t>。発展途上国には</w:t>
      </w:r>
      <w:ins w:id="43" w:author="三好真" w:date="2014-07-01T01:00:00Z">
        <w:r w:rsidR="00EE3243">
          <w:rPr>
            <w:rFonts w:hint="eastAsia"/>
          </w:rPr>
          <w:t>、潜在性の</w:t>
        </w:r>
      </w:ins>
      <w:r w:rsidR="007E0448" w:rsidRPr="007E0448">
        <w:rPr>
          <w:rFonts w:hint="eastAsia"/>
        </w:rPr>
        <w:t>高い</w:t>
      </w:r>
      <w:ins w:id="44" w:author="三好真" w:date="2014-07-01T01:00:00Z">
        <w:r w:rsidR="00EE3243">
          <w:rPr>
            <w:rFonts w:hint="eastAsia"/>
          </w:rPr>
          <w:t>人材や土地</w:t>
        </w:r>
      </w:ins>
      <w:ins w:id="45" w:author="三好真" w:date="2014-07-01T01:01:00Z">
        <w:r w:rsidR="00EE3243">
          <w:rPr>
            <w:rFonts w:hint="eastAsia"/>
          </w:rPr>
          <w:t>など活用</w:t>
        </w:r>
      </w:ins>
      <w:r w:rsidR="007E0448" w:rsidRPr="007E0448">
        <w:rPr>
          <w:rFonts w:hint="eastAsia"/>
        </w:rPr>
        <w:t>できていないものが</w:t>
      </w:r>
      <w:ins w:id="46" w:author="三好真" w:date="2014-07-01T01:01:00Z">
        <w:r w:rsidR="00EE3243">
          <w:rPr>
            <w:rFonts w:hint="eastAsia"/>
          </w:rPr>
          <w:t>多く</w:t>
        </w:r>
      </w:ins>
      <w:r w:rsidR="007E0448" w:rsidRPr="007E0448">
        <w:rPr>
          <w:rFonts w:hint="eastAsia"/>
        </w:rPr>
        <w:t>ある</w:t>
      </w:r>
      <w:ins w:id="47" w:author="三好真" w:date="2014-07-01T01:01:00Z">
        <w:r w:rsidR="00EE3243">
          <w:rPr>
            <w:rFonts w:hint="eastAsia"/>
          </w:rPr>
          <w:t>と考えるため、多くの</w:t>
        </w:r>
      </w:ins>
      <w:r w:rsidR="007E0448" w:rsidRPr="007E0448">
        <w:rPr>
          <w:rFonts w:hint="eastAsia"/>
        </w:rPr>
        <w:t>可能性が</w:t>
      </w:r>
      <w:ins w:id="48" w:author="三好真" w:date="2014-07-01T01:01:00Z">
        <w:r w:rsidR="00EE3243">
          <w:rPr>
            <w:rFonts w:hint="eastAsia"/>
          </w:rPr>
          <w:t>眠っていると</w:t>
        </w:r>
      </w:ins>
      <w:ins w:id="49" w:author="三好真" w:date="2014-07-01T01:02:00Z">
        <w:r w:rsidR="00EE3243">
          <w:rPr>
            <w:rFonts w:hint="eastAsia"/>
          </w:rPr>
          <w:t>考</w:t>
        </w:r>
      </w:ins>
      <w:ins w:id="50" w:author="三好真" w:date="2014-07-01T01:01:00Z">
        <w:r w:rsidR="00EE3243">
          <w:rPr>
            <w:rFonts w:hint="eastAsia"/>
          </w:rPr>
          <w:t>える</w:t>
        </w:r>
      </w:ins>
      <w:ins w:id="51" w:author="三好真" w:date="2014-07-01T01:02:00Z">
        <w:r w:rsidR="00EE3243">
          <w:rPr>
            <w:rFonts w:hint="eastAsia"/>
          </w:rPr>
          <w:t>からです</w:t>
        </w:r>
      </w:ins>
      <w:r w:rsidR="007E0448" w:rsidRPr="007E0448">
        <w:rPr>
          <w:rFonts w:hint="eastAsia"/>
        </w:rPr>
        <w:t>。</w:t>
      </w:r>
    </w:p>
    <w:p w:rsidR="007E0448" w:rsidRPr="007E0448" w:rsidRDefault="007E0448">
      <w:r w:rsidRPr="007E0448">
        <w:rPr>
          <w:rFonts w:hint="eastAsia"/>
        </w:rPr>
        <w:t>いくつか事業をやってきて</w:t>
      </w:r>
      <w:ins w:id="52" w:author="三好真" w:date="2014-07-01T01:02:00Z">
        <w:r w:rsidR="00EE3243">
          <w:rPr>
            <w:rFonts w:hint="eastAsia"/>
          </w:rPr>
          <w:t>感じたことは</w:t>
        </w:r>
      </w:ins>
      <w:r w:rsidRPr="007E0448">
        <w:rPr>
          <w:rFonts w:hint="eastAsia"/>
        </w:rPr>
        <w:t>、自分</w:t>
      </w:r>
      <w:ins w:id="53" w:author="三好真" w:date="2014-07-01T01:02:00Z">
        <w:r w:rsidR="00EE3243">
          <w:rPr>
            <w:rFonts w:hint="eastAsia"/>
          </w:rPr>
          <w:t>が起業家タイプではなく、参謀</w:t>
        </w:r>
      </w:ins>
      <w:ins w:id="54" w:author="三好真" w:date="2014-07-01T01:03:00Z">
        <w:r w:rsidR="00EE3243">
          <w:rPr>
            <w:rFonts w:hint="eastAsia"/>
          </w:rPr>
          <w:t>的な</w:t>
        </w:r>
      </w:ins>
      <w:r w:rsidRPr="007E0448">
        <w:rPr>
          <w:rFonts w:hint="eastAsia"/>
        </w:rPr>
        <w:t>タイプ</w:t>
      </w:r>
      <w:ins w:id="55" w:author="三好真" w:date="2014-07-01T01:03:00Z">
        <w:r w:rsidR="00EE3243">
          <w:rPr>
            <w:rFonts w:hint="eastAsia"/>
          </w:rPr>
          <w:t>であった事です</w:t>
        </w:r>
      </w:ins>
      <w:r w:rsidRPr="007E0448">
        <w:rPr>
          <w:rFonts w:hint="eastAsia"/>
        </w:rPr>
        <w:t>。自分で意思決定をするというより、戦略を立てて、意思決定者の支援をすること</w:t>
      </w:r>
      <w:ins w:id="56" w:author="三好真" w:date="2014-07-01T01:03:00Z">
        <w:r w:rsidR="00EE3243">
          <w:rPr>
            <w:rFonts w:hint="eastAsia"/>
          </w:rPr>
          <w:t>にやりがいを感じ</w:t>
        </w:r>
      </w:ins>
      <w:ins w:id="57" w:author="三好真" w:date="2014-07-01T01:04:00Z">
        <w:r w:rsidR="00EE3243">
          <w:rPr>
            <w:rFonts w:hint="eastAsia"/>
          </w:rPr>
          <w:t>たからです</w:t>
        </w:r>
      </w:ins>
      <w:r w:rsidRPr="007E0448">
        <w:rPr>
          <w:rFonts w:hint="eastAsia"/>
        </w:rPr>
        <w:t>。</w:t>
      </w:r>
      <w:ins w:id="58" w:author="三好真" w:date="2014-07-01T01:04:00Z">
        <w:r w:rsidR="00EE3243">
          <w:rPr>
            <w:rFonts w:hint="eastAsia"/>
          </w:rPr>
          <w:t>今後は、</w:t>
        </w:r>
      </w:ins>
      <w:r w:rsidRPr="007E0448">
        <w:rPr>
          <w:rFonts w:hint="eastAsia"/>
        </w:rPr>
        <w:t>そのような自分の強みを活かして、利己的で</w:t>
      </w:r>
      <w:ins w:id="59" w:author="三好真" w:date="2014-07-01T01:16:00Z">
        <w:r w:rsidR="00DE16A6">
          <w:rPr>
            <w:rFonts w:hint="eastAsia"/>
          </w:rPr>
          <w:t>はなく、</w:t>
        </w:r>
      </w:ins>
      <w:r w:rsidRPr="007E0448">
        <w:rPr>
          <w:rFonts w:hint="eastAsia"/>
        </w:rPr>
        <w:t>誰かの役に立つこ</w:t>
      </w:r>
      <w:ins w:id="60" w:author="三好真" w:date="2014-07-01T01:16:00Z">
        <w:r w:rsidR="00DE16A6">
          <w:rPr>
            <w:rFonts w:hint="eastAsia"/>
          </w:rPr>
          <w:t>とを追求したいと</w:t>
        </w:r>
      </w:ins>
      <w:ins w:id="61" w:author="三好真" w:date="2014-07-01T01:17:00Z">
        <w:r w:rsidR="00DE16A6">
          <w:rPr>
            <w:rFonts w:hint="eastAsia"/>
          </w:rPr>
          <w:t>考</w:t>
        </w:r>
      </w:ins>
      <w:ins w:id="62" w:author="三好真" w:date="2014-07-01T01:16:00Z">
        <w:r w:rsidR="00DE16A6">
          <w:rPr>
            <w:rFonts w:hint="eastAsia"/>
          </w:rPr>
          <w:t>えていま</w:t>
        </w:r>
      </w:ins>
      <w:ins w:id="63" w:author="三好真" w:date="2014-07-01T01:17:00Z">
        <w:r w:rsidR="00DE16A6">
          <w:rPr>
            <w:rFonts w:hint="eastAsia"/>
          </w:rPr>
          <w:t>す</w:t>
        </w:r>
      </w:ins>
      <w:bookmarkStart w:id="64" w:name="_GoBack"/>
      <w:bookmarkEnd w:id="64"/>
      <w:r w:rsidRPr="007E0448">
        <w:rPr>
          <w:rFonts w:hint="eastAsia"/>
        </w:rPr>
        <w:t>。</w:t>
      </w:r>
    </w:p>
    <w:sectPr w:rsidR="007E0448" w:rsidRPr="007E04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141" w:rsidRDefault="00CE1141" w:rsidP="00DE16A6">
      <w:r>
        <w:separator/>
      </w:r>
    </w:p>
  </w:endnote>
  <w:endnote w:type="continuationSeparator" w:id="0">
    <w:p w:rsidR="00CE1141" w:rsidRDefault="00CE1141" w:rsidP="00DE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141" w:rsidRDefault="00CE1141" w:rsidP="00DE16A6">
      <w:r>
        <w:separator/>
      </w:r>
    </w:p>
  </w:footnote>
  <w:footnote w:type="continuationSeparator" w:id="0">
    <w:p w:rsidR="00CE1141" w:rsidRDefault="00CE1141" w:rsidP="00DE16A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三好真">
    <w15:presenceInfo w15:providerId="Windows Live" w15:userId="bb4c7087763155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48"/>
    <w:rsid w:val="00082272"/>
    <w:rsid w:val="00276696"/>
    <w:rsid w:val="002A1793"/>
    <w:rsid w:val="0032565C"/>
    <w:rsid w:val="006F1C4A"/>
    <w:rsid w:val="00711265"/>
    <w:rsid w:val="007E0448"/>
    <w:rsid w:val="00A45E5F"/>
    <w:rsid w:val="00AF5DB4"/>
    <w:rsid w:val="00CE1141"/>
    <w:rsid w:val="00DE16A6"/>
    <w:rsid w:val="00EE3243"/>
    <w:rsid w:val="00FA2A3B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6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16A6"/>
  </w:style>
  <w:style w:type="paragraph" w:styleId="a5">
    <w:name w:val="footer"/>
    <w:basedOn w:val="a"/>
    <w:link w:val="a6"/>
    <w:uiPriority w:val="99"/>
    <w:unhideWhenUsed/>
    <w:rsid w:val="00DE16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1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6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16A6"/>
  </w:style>
  <w:style w:type="paragraph" w:styleId="a5">
    <w:name w:val="footer"/>
    <w:basedOn w:val="a"/>
    <w:link w:val="a6"/>
    <w:uiPriority w:val="99"/>
    <w:unhideWhenUsed/>
    <w:rsid w:val="00DE16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1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ryosuke_baba</dc:creator>
  <cp:lastModifiedBy>栗田 透</cp:lastModifiedBy>
  <cp:revision>2</cp:revision>
  <dcterms:created xsi:type="dcterms:W3CDTF">2014-07-07T13:28:00Z</dcterms:created>
  <dcterms:modified xsi:type="dcterms:W3CDTF">2014-07-07T13:28:00Z</dcterms:modified>
</cp:coreProperties>
</file>