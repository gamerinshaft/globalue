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A775C" w14:textId="3701DA11" w:rsidR="00DD27AA" w:rsidRPr="006107F8" w:rsidRDefault="00DD27AA">
      <w:pPr>
        <w:rPr>
          <w:rFonts w:hint="eastAsia"/>
          <w:b/>
        </w:rPr>
      </w:pPr>
      <w:r w:rsidRPr="006107F8">
        <w:rPr>
          <w:rFonts w:hint="eastAsia"/>
          <w:b/>
        </w:rPr>
        <w:t>かけがえのない出会いがありました。</w:t>
      </w:r>
    </w:p>
    <w:p w14:paraId="55968940" w14:textId="77777777" w:rsidR="00DA6B71" w:rsidRDefault="00DA6B71">
      <w:pPr>
        <w:rPr>
          <w:rFonts w:hint="eastAsia"/>
        </w:rPr>
      </w:pPr>
    </w:p>
    <w:p w14:paraId="4761EB7B" w14:textId="77777777" w:rsidR="00E64072" w:rsidRDefault="002345E8">
      <w:r w:rsidRPr="002345E8">
        <w:rPr>
          <w:rFonts w:hint="eastAsia"/>
        </w:rPr>
        <w:t>大学生</w:t>
      </w:r>
      <w:r w:rsidRPr="002345E8">
        <w:rPr>
          <w:rFonts w:hint="eastAsia"/>
        </w:rPr>
        <w:t xml:space="preserve">oftheyear2012 </w:t>
      </w:r>
      <w:r w:rsidRPr="002345E8">
        <w:rPr>
          <w:rFonts w:hint="eastAsia"/>
        </w:rPr>
        <w:t>準グランプリ</w:t>
      </w:r>
    </w:p>
    <w:p w14:paraId="1293B922" w14:textId="77777777" w:rsidR="002345E8" w:rsidRDefault="002345E8">
      <w:bookmarkStart w:id="0" w:name="_GoBack"/>
      <w:r w:rsidRPr="002345E8">
        <w:rPr>
          <w:rFonts w:hint="eastAsia"/>
        </w:rPr>
        <w:t>渋谷　悠佑</w:t>
      </w:r>
    </w:p>
    <w:bookmarkEnd w:id="0"/>
    <w:p w14:paraId="483212F6" w14:textId="77777777" w:rsidR="002345E8" w:rsidRDefault="002345E8"/>
    <w:p w14:paraId="440E3764" w14:textId="77777777" w:rsidR="002345E8" w:rsidRDefault="002345E8"/>
    <w:p w14:paraId="706FD0DD" w14:textId="77777777" w:rsidR="002345E8" w:rsidRDefault="002345E8">
      <w:r w:rsidRPr="002345E8">
        <w:rPr>
          <w:rFonts w:hint="eastAsia"/>
        </w:rPr>
        <w:t>▽プロフィール</w:t>
      </w:r>
    </w:p>
    <w:p w14:paraId="0CACB0D0" w14:textId="77777777" w:rsidR="002345E8" w:rsidRDefault="002345E8">
      <w:r w:rsidRPr="002345E8">
        <w:rPr>
          <w:rFonts w:hint="eastAsia"/>
        </w:rPr>
        <w:t>大学入学と同時に、俳優として数々のドラマ・</w:t>
      </w:r>
      <w:r w:rsidRPr="002345E8">
        <w:rPr>
          <w:rFonts w:hint="eastAsia"/>
        </w:rPr>
        <w:t>CM</w:t>
      </w:r>
      <w:r w:rsidRPr="002345E8">
        <w:rPr>
          <w:rFonts w:hint="eastAsia"/>
        </w:rPr>
        <w:t>・映画に出演。その後、放送作家へ転身。最年少現役大学生放送作家として活動し、</w:t>
      </w:r>
      <w:ins w:id="1" w:author="渋谷 悠佑" w:date="2014-06-30T18:09:00Z">
        <w:r w:rsidR="008734CB">
          <w:rPr>
            <w:rFonts w:hint="eastAsia"/>
          </w:rPr>
          <w:t>テレビ朝日の</w:t>
        </w:r>
      </w:ins>
      <w:del w:id="2" w:author="渋谷 悠佑" w:date="2014-06-30T18:09:00Z">
        <w:r w:rsidRPr="002345E8" w:rsidDel="008734CB">
          <w:rPr>
            <w:rFonts w:hint="eastAsia"/>
          </w:rPr>
          <w:delText>有名</w:delText>
        </w:r>
      </w:del>
      <w:r w:rsidRPr="002345E8">
        <w:rPr>
          <w:rFonts w:hint="eastAsia"/>
        </w:rPr>
        <w:t>バラエティ番組</w:t>
      </w:r>
      <w:ins w:id="3" w:author="渋谷 悠佑" w:date="2014-06-30T18:10:00Z">
        <w:r w:rsidR="008734CB">
          <w:rPr>
            <w:rFonts w:hint="eastAsia"/>
          </w:rPr>
          <w:t>の企画</w:t>
        </w:r>
      </w:ins>
      <w:r w:rsidRPr="002345E8">
        <w:rPr>
          <w:rFonts w:hint="eastAsia"/>
        </w:rPr>
        <w:t>や</w:t>
      </w:r>
      <w:ins w:id="4" w:author="渋谷 悠佑" w:date="2014-06-30T18:09:00Z">
        <w:r w:rsidR="008734CB">
          <w:t>J:COM</w:t>
        </w:r>
        <w:r w:rsidR="008734CB">
          <w:rPr>
            <w:rFonts w:hint="eastAsia"/>
          </w:rPr>
          <w:t>の音楽番組</w:t>
        </w:r>
      </w:ins>
      <w:ins w:id="5" w:author="渋谷 悠佑" w:date="2014-06-30T18:10:00Z">
        <w:r w:rsidR="008734CB">
          <w:rPr>
            <w:rFonts w:hint="eastAsia"/>
          </w:rPr>
          <w:t>の</w:t>
        </w:r>
      </w:ins>
      <w:r w:rsidRPr="002345E8">
        <w:rPr>
          <w:rFonts w:hint="eastAsia"/>
        </w:rPr>
        <w:t>新番組</w:t>
      </w:r>
      <w:ins w:id="6" w:author="渋谷 悠佑" w:date="2014-06-30T18:10:00Z">
        <w:r w:rsidR="008734CB">
          <w:rPr>
            <w:rFonts w:hint="eastAsia"/>
          </w:rPr>
          <w:t>の企画</w:t>
        </w:r>
      </w:ins>
      <w:del w:id="7" w:author="渋谷 悠佑" w:date="2014-06-30T18:10:00Z">
        <w:r w:rsidRPr="002345E8" w:rsidDel="008734CB">
          <w:rPr>
            <w:rFonts w:hint="eastAsia"/>
          </w:rPr>
          <w:delText>企画作成</w:delText>
        </w:r>
      </w:del>
      <w:r w:rsidRPr="002345E8">
        <w:rPr>
          <w:rFonts w:hint="eastAsia"/>
        </w:rPr>
        <w:t>を担当。</w:t>
      </w:r>
    </w:p>
    <w:p w14:paraId="5807DF39" w14:textId="77777777" w:rsidR="002345E8" w:rsidRDefault="002345E8">
      <w:r w:rsidRPr="002345E8">
        <w:rPr>
          <w:rFonts w:hint="eastAsia"/>
        </w:rPr>
        <w:t>大学時代には</w:t>
      </w:r>
      <w:r w:rsidRPr="002345E8">
        <w:rPr>
          <w:rFonts w:hint="eastAsia"/>
        </w:rPr>
        <w:t>3</w:t>
      </w:r>
      <w:r w:rsidRPr="002345E8">
        <w:rPr>
          <w:rFonts w:hint="eastAsia"/>
        </w:rPr>
        <w:t>社の</w:t>
      </w:r>
      <w:ins w:id="8" w:author="渋谷 悠佑" w:date="2014-06-30T18:10:00Z">
        <w:r w:rsidR="008734CB">
          <w:rPr>
            <w:rFonts w:hint="eastAsia"/>
          </w:rPr>
          <w:t>起業</w:t>
        </w:r>
      </w:ins>
      <w:del w:id="9" w:author="渋谷 悠佑" w:date="2014-06-30T18:10:00Z">
        <w:r w:rsidRPr="002345E8" w:rsidDel="008734CB">
          <w:rPr>
            <w:rFonts w:hint="eastAsia"/>
          </w:rPr>
          <w:delText>会社経営</w:delText>
        </w:r>
      </w:del>
      <w:r w:rsidRPr="002345E8">
        <w:rPr>
          <w:rFonts w:hint="eastAsia"/>
        </w:rPr>
        <w:t>も行い、数多くの企業のブランドプロデュース等を行う。</w:t>
      </w:r>
    </w:p>
    <w:p w14:paraId="410B685F" w14:textId="77777777" w:rsidR="002345E8" w:rsidRDefault="002345E8">
      <w:r w:rsidRPr="002345E8">
        <w:rPr>
          <w:rFonts w:hint="eastAsia"/>
        </w:rPr>
        <w:t>現在は、社会人</w:t>
      </w:r>
      <w:r w:rsidRPr="002345E8">
        <w:rPr>
          <w:rFonts w:hint="eastAsia"/>
        </w:rPr>
        <w:t>1</w:t>
      </w:r>
      <w:r w:rsidRPr="002345E8">
        <w:rPr>
          <w:rFonts w:hint="eastAsia"/>
        </w:rPr>
        <w:t>年目にしてソーシャルアプリケーション事業を展開する企業の香港法人の</w:t>
      </w:r>
      <w:ins w:id="10" w:author="渋谷 悠佑" w:date="2014-06-30T18:10:00Z">
        <w:r w:rsidR="008734CB">
          <w:t>President Asia Pacific</w:t>
        </w:r>
      </w:ins>
      <w:del w:id="11" w:author="渋谷 悠佑" w:date="2014-06-30T18:10:00Z">
        <w:r w:rsidRPr="002345E8" w:rsidDel="008734CB">
          <w:rPr>
            <w:rFonts w:hint="eastAsia"/>
          </w:rPr>
          <w:delText>社長</w:delText>
        </w:r>
      </w:del>
      <w:r w:rsidRPr="002345E8">
        <w:rPr>
          <w:rFonts w:hint="eastAsia"/>
        </w:rPr>
        <w:t>として活躍。</w:t>
      </w:r>
    </w:p>
    <w:p w14:paraId="6DAFD61B" w14:textId="77777777" w:rsidR="002345E8" w:rsidRDefault="002345E8"/>
    <w:p w14:paraId="0DB5C299" w14:textId="77777777" w:rsidR="002345E8" w:rsidRDefault="002345E8">
      <w:r w:rsidRPr="002345E8">
        <w:rPr>
          <w:rFonts w:hint="eastAsia"/>
        </w:rPr>
        <w:t>▽大学生</w:t>
      </w:r>
      <w:proofErr w:type="spellStart"/>
      <w:r w:rsidRPr="002345E8">
        <w:rPr>
          <w:rFonts w:hint="eastAsia"/>
        </w:rPr>
        <w:t>oftheyear</w:t>
      </w:r>
      <w:proofErr w:type="spellEnd"/>
      <w:r w:rsidRPr="002345E8">
        <w:rPr>
          <w:rFonts w:hint="eastAsia"/>
        </w:rPr>
        <w:t>に参加してみて</w:t>
      </w:r>
    </w:p>
    <w:p w14:paraId="10F71391" w14:textId="77777777" w:rsidR="002345E8" w:rsidRDefault="002345E8">
      <w:r w:rsidRPr="002345E8">
        <w:rPr>
          <w:rFonts w:hint="eastAsia"/>
        </w:rPr>
        <w:t>クリエイティブ部門があるコンテストイベントがあると知り、「クリエイティブなら自分しかいないだろう」と思いました。唯一の現役大学生の放送作家でしたし、数々のブランドのプロデュースも行っていましたので。それまで自分が取り組んできたことを発信することで、他の大学生のロールモデルになれればという気持ちもありました。</w:t>
      </w:r>
    </w:p>
    <w:p w14:paraId="71B66D0D" w14:textId="77777777" w:rsidR="002345E8" w:rsidRDefault="002345E8">
      <w:r w:rsidRPr="002345E8">
        <w:rPr>
          <w:rFonts w:hint="eastAsia"/>
        </w:rPr>
        <w:t>実際に出場してみて、人脈が広がったことはとてもよかったです。交流会を通して、知り合った社会人の方々とは今でも連絡を取り合って、飲みにつれて行ってもらっています。大学生の中だけではなかなか知りえない情報をインプットできたのはありがたいですね。</w:t>
      </w:r>
    </w:p>
    <w:p w14:paraId="7E828195" w14:textId="77777777" w:rsidR="002345E8" w:rsidRDefault="002345E8"/>
    <w:p w14:paraId="6FB226B0" w14:textId="77777777" w:rsidR="002345E8" w:rsidRDefault="002345E8">
      <w:r w:rsidRPr="002345E8">
        <w:rPr>
          <w:rFonts w:hint="eastAsia"/>
        </w:rPr>
        <w:t>▽いま、そして、未来へ</w:t>
      </w:r>
    </w:p>
    <w:p w14:paraId="20832DFE" w14:textId="77777777" w:rsidR="002345E8" w:rsidRDefault="002345E8">
      <w:r w:rsidRPr="002345E8">
        <w:rPr>
          <w:rFonts w:hint="eastAsia"/>
        </w:rPr>
        <w:t>現在は、</w:t>
      </w:r>
      <w:r w:rsidRPr="002345E8">
        <w:rPr>
          <w:rFonts w:hint="eastAsia"/>
        </w:rPr>
        <w:t>2014</w:t>
      </w:r>
      <w:r w:rsidRPr="002345E8">
        <w:rPr>
          <w:rFonts w:hint="eastAsia"/>
        </w:rPr>
        <w:t>年</w:t>
      </w:r>
      <w:r w:rsidRPr="002345E8">
        <w:rPr>
          <w:rFonts w:hint="eastAsia"/>
        </w:rPr>
        <w:t>4</w:t>
      </w:r>
      <w:r w:rsidRPr="002345E8">
        <w:rPr>
          <w:rFonts w:hint="eastAsia"/>
        </w:rPr>
        <w:t>月に新卒入社したソーシャルアプリケーション事業を展開する企業で入社</w:t>
      </w:r>
      <w:r w:rsidRPr="002345E8">
        <w:rPr>
          <w:rFonts w:hint="eastAsia"/>
        </w:rPr>
        <w:t>1</w:t>
      </w:r>
      <w:r w:rsidRPr="002345E8">
        <w:rPr>
          <w:rFonts w:hint="eastAsia"/>
        </w:rPr>
        <w:t>ヶ月目から香港法人</w:t>
      </w:r>
      <w:ins w:id="12" w:author="渋谷 悠佑" w:date="2014-06-30T18:11:00Z">
        <w:r w:rsidR="008734CB">
          <w:rPr>
            <w:rFonts w:hint="eastAsia"/>
          </w:rPr>
          <w:t>で</w:t>
        </w:r>
        <w:r w:rsidR="008734CB">
          <w:t>President Asia Pacific</w:t>
        </w:r>
      </w:ins>
      <w:del w:id="13" w:author="渋谷 悠佑" w:date="2014-06-30T18:11:00Z">
        <w:r w:rsidRPr="002345E8" w:rsidDel="008734CB">
          <w:rPr>
            <w:rFonts w:hint="eastAsia"/>
          </w:rPr>
          <w:delText>の社長</w:delText>
        </w:r>
      </w:del>
      <w:r w:rsidRPr="002345E8">
        <w:rPr>
          <w:rFonts w:hint="eastAsia"/>
        </w:rPr>
        <w:t>を務めています。</w:t>
      </w:r>
      <w:ins w:id="14" w:author="渋谷 悠佑" w:date="2014-06-30T18:11:00Z">
        <w:r w:rsidR="008734CB">
          <w:rPr>
            <w:rFonts w:hint="eastAsia"/>
          </w:rPr>
          <w:t>新規ゲーム制作、</w:t>
        </w:r>
      </w:ins>
      <w:r w:rsidRPr="002345E8">
        <w:rPr>
          <w:rFonts w:hint="eastAsia"/>
        </w:rPr>
        <w:t>マーケティング、セールス、リクルーティング…何でもやっています</w:t>
      </w:r>
      <w:r w:rsidRPr="002345E8">
        <w:rPr>
          <w:rFonts w:hint="eastAsia"/>
        </w:rPr>
        <w:t>(</w:t>
      </w:r>
      <w:r w:rsidRPr="002345E8">
        <w:rPr>
          <w:rFonts w:hint="eastAsia"/>
        </w:rPr>
        <w:t>笑</w:t>
      </w:r>
      <w:r w:rsidRPr="002345E8">
        <w:rPr>
          <w:rFonts w:hint="eastAsia"/>
        </w:rPr>
        <w:t>)</w:t>
      </w:r>
    </w:p>
    <w:p w14:paraId="63882D15" w14:textId="77777777" w:rsidR="002345E8" w:rsidRDefault="002345E8">
      <w:r w:rsidRPr="002345E8">
        <w:rPr>
          <w:rFonts w:hint="eastAsia"/>
        </w:rPr>
        <w:t>まずは香港法人の成長のために日々動き回っているところですね。今後は他の海外拠点への進出も考えていますし、今までにないサービスをどんどん見つけて、</w:t>
      </w:r>
      <w:ins w:id="15" w:author="渋谷 悠佑" w:date="2014-06-30T18:09:00Z">
        <w:r w:rsidR="008734CB">
          <w:rPr>
            <w:rFonts w:hint="eastAsia"/>
          </w:rPr>
          <w:t>創り、</w:t>
        </w:r>
      </w:ins>
      <w:del w:id="16" w:author="渋谷 悠佑" w:date="2014-06-30T18:09:00Z">
        <w:r w:rsidRPr="002345E8" w:rsidDel="008734CB">
          <w:rPr>
            <w:rFonts w:hint="eastAsia"/>
          </w:rPr>
          <w:delText>創っていこうと思っています。</w:delText>
        </w:r>
      </w:del>
      <w:ins w:id="17" w:author="渋谷 悠佑" w:date="2014-06-30T18:08:00Z">
        <w:r w:rsidR="008734CB">
          <w:rPr>
            <w:rFonts w:hint="eastAsia"/>
          </w:rPr>
          <w:t>今後も</w:t>
        </w:r>
      </w:ins>
      <w:r w:rsidRPr="002345E8">
        <w:rPr>
          <w:rFonts w:hint="eastAsia"/>
        </w:rPr>
        <w:t>世界を舞台にして活動していきたいと思っています。</w:t>
      </w:r>
    </w:p>
    <w:p w14:paraId="7A36673A" w14:textId="77777777" w:rsidR="002345E8" w:rsidRDefault="002345E8"/>
    <w:sectPr w:rsidR="002345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E4F77" w14:textId="77777777" w:rsidR="00DA6B71" w:rsidRDefault="00DA6B71" w:rsidP="00DA6B71">
      <w:r>
        <w:separator/>
      </w:r>
    </w:p>
  </w:endnote>
  <w:endnote w:type="continuationSeparator" w:id="0">
    <w:p w14:paraId="2A1E0F19" w14:textId="77777777" w:rsidR="00DA6B71" w:rsidRDefault="00DA6B71" w:rsidP="00DA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ヒラギノ角ゴ ProN W3">
    <w:charset w:val="4E"/>
    <w:family w:val="auto"/>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9E94E" w14:textId="77777777" w:rsidR="00DA6B71" w:rsidRDefault="00DA6B71" w:rsidP="00DA6B71">
      <w:r>
        <w:separator/>
      </w:r>
    </w:p>
  </w:footnote>
  <w:footnote w:type="continuationSeparator" w:id="0">
    <w:p w14:paraId="47209DE8" w14:textId="77777777" w:rsidR="00DA6B71" w:rsidRDefault="00DA6B71" w:rsidP="00DA6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5E8"/>
    <w:rsid w:val="002345E8"/>
    <w:rsid w:val="00601254"/>
    <w:rsid w:val="006107F8"/>
    <w:rsid w:val="00770A60"/>
    <w:rsid w:val="008734CB"/>
    <w:rsid w:val="00DA6B71"/>
    <w:rsid w:val="00DD27AA"/>
    <w:rsid w:val="00E64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F88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34CB"/>
    <w:rPr>
      <w:rFonts w:ascii="ヒラギノ角ゴ ProN W3" w:eastAsia="ヒラギノ角ゴ ProN W3"/>
      <w:sz w:val="18"/>
      <w:szCs w:val="18"/>
    </w:rPr>
  </w:style>
  <w:style w:type="character" w:customStyle="1" w:styleId="a4">
    <w:name w:val="吹き出し (文字)"/>
    <w:basedOn w:val="a0"/>
    <w:link w:val="a3"/>
    <w:uiPriority w:val="99"/>
    <w:semiHidden/>
    <w:rsid w:val="008734CB"/>
    <w:rPr>
      <w:rFonts w:ascii="ヒラギノ角ゴ ProN W3" w:eastAsia="ヒラギノ角ゴ ProN W3"/>
      <w:sz w:val="18"/>
      <w:szCs w:val="18"/>
    </w:rPr>
  </w:style>
  <w:style w:type="paragraph" w:styleId="a5">
    <w:name w:val="header"/>
    <w:basedOn w:val="a"/>
    <w:link w:val="a6"/>
    <w:uiPriority w:val="99"/>
    <w:unhideWhenUsed/>
    <w:rsid w:val="00DA6B71"/>
    <w:pPr>
      <w:tabs>
        <w:tab w:val="center" w:pos="4252"/>
        <w:tab w:val="right" w:pos="8504"/>
      </w:tabs>
      <w:snapToGrid w:val="0"/>
    </w:pPr>
  </w:style>
  <w:style w:type="character" w:customStyle="1" w:styleId="a6">
    <w:name w:val="ヘッダー (文字)"/>
    <w:basedOn w:val="a0"/>
    <w:link w:val="a5"/>
    <w:uiPriority w:val="99"/>
    <w:rsid w:val="00DA6B71"/>
  </w:style>
  <w:style w:type="paragraph" w:styleId="a7">
    <w:name w:val="footer"/>
    <w:basedOn w:val="a"/>
    <w:link w:val="a8"/>
    <w:uiPriority w:val="99"/>
    <w:unhideWhenUsed/>
    <w:rsid w:val="00DA6B71"/>
    <w:pPr>
      <w:tabs>
        <w:tab w:val="center" w:pos="4252"/>
        <w:tab w:val="right" w:pos="8504"/>
      </w:tabs>
      <w:snapToGrid w:val="0"/>
    </w:pPr>
  </w:style>
  <w:style w:type="character" w:customStyle="1" w:styleId="a8">
    <w:name w:val="フッター (文字)"/>
    <w:basedOn w:val="a0"/>
    <w:link w:val="a7"/>
    <w:uiPriority w:val="99"/>
    <w:rsid w:val="00DA6B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34CB"/>
    <w:rPr>
      <w:rFonts w:ascii="ヒラギノ角ゴ ProN W3" w:eastAsia="ヒラギノ角ゴ ProN W3"/>
      <w:sz w:val="18"/>
      <w:szCs w:val="18"/>
    </w:rPr>
  </w:style>
  <w:style w:type="character" w:customStyle="1" w:styleId="a4">
    <w:name w:val="吹き出し (文字)"/>
    <w:basedOn w:val="a0"/>
    <w:link w:val="a3"/>
    <w:uiPriority w:val="99"/>
    <w:semiHidden/>
    <w:rsid w:val="008734CB"/>
    <w:rPr>
      <w:rFonts w:ascii="ヒラギノ角ゴ ProN W3" w:eastAsia="ヒラギノ角ゴ ProN W3"/>
      <w:sz w:val="18"/>
      <w:szCs w:val="18"/>
    </w:rPr>
  </w:style>
  <w:style w:type="paragraph" w:styleId="a5">
    <w:name w:val="header"/>
    <w:basedOn w:val="a"/>
    <w:link w:val="a6"/>
    <w:uiPriority w:val="99"/>
    <w:unhideWhenUsed/>
    <w:rsid w:val="00DA6B71"/>
    <w:pPr>
      <w:tabs>
        <w:tab w:val="center" w:pos="4252"/>
        <w:tab w:val="right" w:pos="8504"/>
      </w:tabs>
      <w:snapToGrid w:val="0"/>
    </w:pPr>
  </w:style>
  <w:style w:type="character" w:customStyle="1" w:styleId="a6">
    <w:name w:val="ヘッダー (文字)"/>
    <w:basedOn w:val="a0"/>
    <w:link w:val="a5"/>
    <w:uiPriority w:val="99"/>
    <w:rsid w:val="00DA6B71"/>
  </w:style>
  <w:style w:type="paragraph" w:styleId="a7">
    <w:name w:val="footer"/>
    <w:basedOn w:val="a"/>
    <w:link w:val="a8"/>
    <w:uiPriority w:val="99"/>
    <w:unhideWhenUsed/>
    <w:rsid w:val="00DA6B71"/>
    <w:pPr>
      <w:tabs>
        <w:tab w:val="center" w:pos="4252"/>
        <w:tab w:val="right" w:pos="8504"/>
      </w:tabs>
      <w:snapToGrid w:val="0"/>
    </w:pPr>
  </w:style>
  <w:style w:type="character" w:customStyle="1" w:styleId="a8">
    <w:name w:val="フッター (文字)"/>
    <w:basedOn w:val="a0"/>
    <w:link w:val="a7"/>
    <w:uiPriority w:val="99"/>
    <w:rsid w:val="00DA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ryosuke_baba</dc:creator>
  <cp:lastModifiedBy>ryosuke_baba</cp:lastModifiedBy>
  <cp:revision>4</cp:revision>
  <dcterms:created xsi:type="dcterms:W3CDTF">2014-07-01T05:29:00Z</dcterms:created>
  <dcterms:modified xsi:type="dcterms:W3CDTF">2014-07-02T08:13:00Z</dcterms:modified>
</cp:coreProperties>
</file>